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1235" w14:textId="77777777" w:rsidR="002F298D" w:rsidRPr="003A033B" w:rsidRDefault="002F298D" w:rsidP="00993A5B">
      <w:pPr>
        <w:ind w:left="90" w:right="-720" w:hanging="360"/>
        <w:jc w:val="center"/>
        <w:rPr>
          <w:sz w:val="52"/>
        </w:rPr>
      </w:pPr>
      <w:r w:rsidRPr="003A033B">
        <w:rPr>
          <w:sz w:val="52"/>
        </w:rPr>
        <w:t>Mehul V. Warade</w:t>
      </w:r>
    </w:p>
    <w:p w14:paraId="553BE22C" w14:textId="22CC4DE7" w:rsidR="007D510D" w:rsidRDefault="00000B06" w:rsidP="00993A5B">
      <w:pPr>
        <w:pBdr>
          <w:bottom w:val="single" w:sz="6" w:space="1" w:color="auto"/>
        </w:pBdr>
        <w:ind w:left="90" w:right="-720" w:hanging="360"/>
        <w:jc w:val="center"/>
        <w:rPr>
          <w:sz w:val="20"/>
        </w:rPr>
      </w:pPr>
      <w:r w:rsidRPr="00000B06">
        <w:rPr>
          <w:b/>
          <w:sz w:val="20"/>
        </w:rPr>
        <w:t>Address</w:t>
      </w:r>
      <w:r>
        <w:rPr>
          <w:sz w:val="20"/>
        </w:rPr>
        <w:t xml:space="preserve">: </w:t>
      </w:r>
      <w:r w:rsidR="000168C2">
        <w:rPr>
          <w:sz w:val="20"/>
        </w:rPr>
        <w:t>7 Hughes Street</w:t>
      </w:r>
      <w:r w:rsidR="000121A4">
        <w:rPr>
          <w:sz w:val="20"/>
        </w:rPr>
        <w:t>, Burwood, VIC 3125</w:t>
      </w:r>
      <w:r>
        <w:rPr>
          <w:sz w:val="20"/>
        </w:rPr>
        <w:t xml:space="preserve">| </w:t>
      </w:r>
      <w:r w:rsidRPr="00E82B5C">
        <w:rPr>
          <w:b/>
          <w:sz w:val="20"/>
        </w:rPr>
        <w:t>Tel</w:t>
      </w:r>
      <w:r w:rsidR="002F298D" w:rsidRPr="003A033B">
        <w:rPr>
          <w:sz w:val="20"/>
        </w:rPr>
        <w:t>: 0421356859 |</w:t>
      </w:r>
      <w:r>
        <w:rPr>
          <w:sz w:val="20"/>
        </w:rPr>
        <w:t xml:space="preserve"> </w:t>
      </w:r>
      <w:r w:rsidRPr="00E82B5C">
        <w:rPr>
          <w:b/>
          <w:sz w:val="20"/>
        </w:rPr>
        <w:t>Email</w:t>
      </w:r>
      <w:r>
        <w:rPr>
          <w:sz w:val="20"/>
        </w:rPr>
        <w:t xml:space="preserve">: </w:t>
      </w:r>
      <w:hyperlink r:id="rId6" w:history="1">
        <w:r w:rsidR="007D510D" w:rsidRPr="00034B1F">
          <w:rPr>
            <w:rStyle w:val="Hyperlink"/>
            <w:sz w:val="20"/>
          </w:rPr>
          <w:t>mehulwarade@gmail.com</w:t>
        </w:r>
      </w:hyperlink>
    </w:p>
    <w:p w14:paraId="3F3E55FE" w14:textId="08C4D148" w:rsidR="002F298D" w:rsidRDefault="007D510D" w:rsidP="00993A5B">
      <w:pPr>
        <w:pBdr>
          <w:bottom w:val="single" w:sz="6" w:space="1" w:color="auto"/>
        </w:pBdr>
        <w:ind w:left="90" w:right="-720" w:hanging="360"/>
        <w:jc w:val="center"/>
        <w:rPr>
          <w:sz w:val="20"/>
        </w:rPr>
      </w:pPr>
      <w:r>
        <w:rPr>
          <w:sz w:val="20"/>
        </w:rPr>
        <w:t xml:space="preserve">Website: </w:t>
      </w:r>
      <w:hyperlink r:id="rId7" w:history="1">
        <w:r w:rsidR="00E82C35" w:rsidRPr="007E46F4">
          <w:rPr>
            <w:rStyle w:val="Hyperlink"/>
            <w:sz w:val="20"/>
          </w:rPr>
          <w:t>https://mehulwarade.com</w:t>
        </w:r>
      </w:hyperlink>
      <w:r>
        <w:rPr>
          <w:sz w:val="20"/>
        </w:rPr>
        <w:t xml:space="preserve"> </w:t>
      </w:r>
      <w:r w:rsidR="00CB02F0">
        <w:rPr>
          <w:sz w:val="20"/>
        </w:rPr>
        <w:t xml:space="preserve"> </w:t>
      </w:r>
    </w:p>
    <w:p w14:paraId="5575C9D6" w14:textId="77777777" w:rsidR="00AB38B8" w:rsidRDefault="00AB38B8" w:rsidP="00993A5B">
      <w:pPr>
        <w:pBdr>
          <w:bottom w:val="single" w:sz="6" w:space="1" w:color="auto"/>
        </w:pBdr>
        <w:ind w:left="90" w:right="-720" w:hanging="360"/>
        <w:jc w:val="both"/>
        <w:rPr>
          <w:rStyle w:val="Hyperlink"/>
          <w:sz w:val="20"/>
        </w:rPr>
      </w:pPr>
    </w:p>
    <w:p w14:paraId="514FCF27" w14:textId="43B9EE1B" w:rsidR="006A5AA1" w:rsidRDefault="006A5AA1" w:rsidP="006A5AA1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Summary</w:t>
      </w:r>
    </w:p>
    <w:p w14:paraId="35581E90" w14:textId="0C2864C6" w:rsidR="006A5AA1" w:rsidRDefault="00353A94" w:rsidP="0069268B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am a</w:t>
      </w:r>
      <w:r w:rsidR="0020542A">
        <w:rPr>
          <w:rFonts w:ascii="Calibri" w:hAnsi="Calibri" w:cs="Calibri"/>
        </w:rPr>
        <w:t xml:space="preserve"> Software Engineering Graduate with extensive experience in research, </w:t>
      </w:r>
      <w:r w:rsidR="0069268B">
        <w:rPr>
          <w:rFonts w:ascii="Calibri" w:hAnsi="Calibri" w:cs="Calibri"/>
        </w:rPr>
        <w:t>teamwork,</w:t>
      </w:r>
      <w:r w:rsidR="0020542A">
        <w:rPr>
          <w:rFonts w:ascii="Calibri" w:hAnsi="Calibri" w:cs="Calibri"/>
        </w:rPr>
        <w:t xml:space="preserve"> and project management. Currently pursuing Doctorate in green distributed computing powered by AI</w:t>
      </w:r>
      <w:r w:rsidR="0020542A" w:rsidRPr="006A5AA1">
        <w:rPr>
          <w:rFonts w:ascii="Calibri" w:hAnsi="Calibri" w:cs="Calibri"/>
        </w:rPr>
        <w:t xml:space="preserve"> at Deakin University</w:t>
      </w:r>
      <w:r w:rsidR="0020542A">
        <w:rPr>
          <w:rFonts w:ascii="Calibri" w:hAnsi="Calibri" w:cs="Calibri"/>
        </w:rPr>
        <w:t>. Project experiences include web/ application development</w:t>
      </w:r>
      <w:r w:rsidR="0069268B">
        <w:rPr>
          <w:rFonts w:ascii="Calibri" w:hAnsi="Calibri" w:cs="Calibri"/>
        </w:rPr>
        <w:t>, backend server management and full stack development. Demonstrated excellent leadership and teamwork skills with ability to develop strong relationships. Recipient</w:t>
      </w:r>
      <w:r w:rsidR="006A5AA1" w:rsidRPr="006A5AA1">
        <w:rPr>
          <w:rFonts w:ascii="Calibri" w:hAnsi="Calibri" w:cs="Calibri"/>
        </w:rPr>
        <w:t xml:space="preserve"> of the Global Citizenship Award at Deakin University which is awarded to people who have demonstrated excellent people skills, communication skills, working in teams globally, etc.</w:t>
      </w:r>
    </w:p>
    <w:p w14:paraId="610CEC66" w14:textId="77777777" w:rsidR="0069268B" w:rsidRPr="006A5AA1" w:rsidRDefault="0069268B" w:rsidP="0069268B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10858448" w14:textId="1B837D2F" w:rsidR="00BD6A2E" w:rsidRPr="003A5DE3" w:rsidRDefault="00BD6A2E" w:rsidP="00BD6A2E">
      <w:pPr>
        <w:pBdr>
          <w:bottom w:val="single" w:sz="6" w:space="1" w:color="auto"/>
        </w:pBdr>
        <w:ind w:left="-90" w:right="-720" w:hanging="18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Work </w:t>
      </w:r>
      <w:r w:rsidRPr="003A5DE3">
        <w:rPr>
          <w:b/>
          <w:i/>
          <w:sz w:val="28"/>
          <w:szCs w:val="28"/>
        </w:rPr>
        <w:t>Experience</w:t>
      </w:r>
      <w:r>
        <w:rPr>
          <w:b/>
          <w:i/>
          <w:sz w:val="28"/>
          <w:szCs w:val="28"/>
        </w:rPr>
        <w:t xml:space="preserve"> Summary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480"/>
      </w:tblGrid>
      <w:tr w:rsidR="007862B5" w14:paraId="5BD6B13E" w14:textId="77777777" w:rsidTr="007862B5">
        <w:tc>
          <w:tcPr>
            <w:tcW w:w="3348" w:type="dxa"/>
          </w:tcPr>
          <w:p w14:paraId="17C1E9FD" w14:textId="550302B4" w:rsidR="007862B5" w:rsidRPr="002012D8" w:rsidRDefault="007862B5" w:rsidP="00531922">
            <w:pPr>
              <w:ind w:right="-720"/>
              <w:jc w:val="both"/>
              <w:rPr>
                <w:b/>
                <w:bCs/>
                <w:iCs/>
              </w:rPr>
            </w:pPr>
          </w:p>
        </w:tc>
        <w:tc>
          <w:tcPr>
            <w:tcW w:w="6480" w:type="dxa"/>
          </w:tcPr>
          <w:p w14:paraId="2A88C412" w14:textId="6F8B98D7" w:rsidR="007862B5" w:rsidRPr="002012D8" w:rsidRDefault="007862B5" w:rsidP="00531922">
            <w:pPr>
              <w:ind w:right="65"/>
              <w:jc w:val="both"/>
              <w:rPr>
                <w:b/>
                <w:bCs/>
                <w:iCs/>
              </w:rPr>
            </w:pPr>
          </w:p>
        </w:tc>
      </w:tr>
      <w:tr w:rsidR="007862B5" w14:paraId="34406447" w14:textId="77777777" w:rsidTr="007862B5">
        <w:tc>
          <w:tcPr>
            <w:tcW w:w="3348" w:type="dxa"/>
          </w:tcPr>
          <w:p w14:paraId="33574B33" w14:textId="19630EE4" w:rsidR="007862B5" w:rsidRDefault="007862B5" w:rsidP="00131783">
            <w:pPr>
              <w:ind w:right="-72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June</w:t>
            </w:r>
            <w:r w:rsidRPr="002012D8">
              <w:rPr>
                <w:b/>
                <w:bCs/>
                <w:iCs/>
              </w:rPr>
              <w:t xml:space="preserve"> 202</w:t>
            </w:r>
            <w:r>
              <w:rPr>
                <w:b/>
                <w:bCs/>
                <w:iCs/>
              </w:rPr>
              <w:t>2</w:t>
            </w:r>
            <w:r w:rsidRPr="002012D8">
              <w:rPr>
                <w:b/>
                <w:bCs/>
                <w:iCs/>
              </w:rPr>
              <w:t xml:space="preserve"> – </w:t>
            </w:r>
            <w:r>
              <w:rPr>
                <w:b/>
                <w:bCs/>
                <w:iCs/>
              </w:rPr>
              <w:t>present</w:t>
            </w:r>
          </w:p>
        </w:tc>
        <w:tc>
          <w:tcPr>
            <w:tcW w:w="6480" w:type="dxa"/>
          </w:tcPr>
          <w:p w14:paraId="3C521C54" w14:textId="77777777" w:rsidR="007862B5" w:rsidRPr="002012D8" w:rsidRDefault="007862B5" w:rsidP="00131783">
            <w:pPr>
              <w:ind w:right="65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Data Science RDBMS Tutor</w:t>
            </w:r>
          </w:p>
          <w:p w14:paraId="3515850E" w14:textId="77777777" w:rsidR="007862B5" w:rsidRDefault="007862B5" w:rsidP="00131783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Deakin University, Melbourne.</w:t>
            </w:r>
          </w:p>
          <w:p w14:paraId="159E28F4" w14:textId="77777777" w:rsidR="007862B5" w:rsidRPr="002012D8" w:rsidRDefault="007862B5" w:rsidP="00131783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 xml:space="preserve">Teaching weekly study material and marking for workshop tutorials at Deakin University for SIT102/ SIT772 Database Fundamentals. </w:t>
            </w:r>
          </w:p>
          <w:p w14:paraId="36ECC4A3" w14:textId="6F95DB53" w:rsidR="007862B5" w:rsidRDefault="007862B5" w:rsidP="00131783">
            <w:pPr>
              <w:ind w:right="65"/>
              <w:jc w:val="both"/>
              <w:rPr>
                <w:b/>
                <w:bCs/>
                <w:iCs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MySQL, Oracle, JavaScript, React, REST, HTML, CSS, Linux.</w:t>
            </w:r>
          </w:p>
        </w:tc>
      </w:tr>
      <w:tr w:rsidR="007862B5" w14:paraId="14B53F6B" w14:textId="77777777" w:rsidTr="007862B5">
        <w:tc>
          <w:tcPr>
            <w:tcW w:w="3348" w:type="dxa"/>
          </w:tcPr>
          <w:p w14:paraId="285D1177" w14:textId="5C5BEE4F" w:rsidR="007862B5" w:rsidRPr="002012D8" w:rsidRDefault="007862B5" w:rsidP="00131783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October 2020 – February 2021</w:t>
            </w:r>
          </w:p>
        </w:tc>
        <w:tc>
          <w:tcPr>
            <w:tcW w:w="6480" w:type="dxa"/>
          </w:tcPr>
          <w:p w14:paraId="115136FD" w14:textId="77777777" w:rsidR="007862B5" w:rsidRPr="002012D8" w:rsidRDefault="007862B5" w:rsidP="007C07F4">
            <w:pPr>
              <w:ind w:right="65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Research Assistant</w:t>
            </w:r>
          </w:p>
          <w:p w14:paraId="73B752FC" w14:textId="77777777" w:rsidR="007862B5" w:rsidRDefault="007862B5" w:rsidP="007C07F4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Deakin University, Melbourne.</w:t>
            </w:r>
          </w:p>
          <w:p w14:paraId="5AF78DE6" w14:textId="77777777" w:rsidR="007862B5" w:rsidRPr="002012D8" w:rsidRDefault="007862B5" w:rsidP="007C07F4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>Conducted research in a green-house approach towards modern High-Performance Computing (HPC) using low-powered ARM based Single Board Computers.</w:t>
            </w:r>
          </w:p>
          <w:p w14:paraId="1573C0B9" w14:textId="660B903C" w:rsidR="007862B5" w:rsidRPr="002012D8" w:rsidRDefault="007862B5" w:rsidP="00131783">
            <w:pPr>
              <w:ind w:right="65"/>
              <w:jc w:val="both"/>
              <w:rPr>
                <w:b/>
                <w:bCs/>
                <w:iCs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JavaScript, Linux, GIT (source control), PHP, REST APIs, Docker, MySQL.</w:t>
            </w:r>
          </w:p>
        </w:tc>
      </w:tr>
      <w:tr w:rsidR="007862B5" w14:paraId="421CA1CE" w14:textId="77777777" w:rsidTr="007862B5">
        <w:tc>
          <w:tcPr>
            <w:tcW w:w="3348" w:type="dxa"/>
          </w:tcPr>
          <w:p w14:paraId="627AE6BD" w14:textId="4DE00AA5" w:rsidR="007862B5" w:rsidRPr="002012D8" w:rsidRDefault="007862B5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August 2020</w:t>
            </w:r>
          </w:p>
        </w:tc>
        <w:tc>
          <w:tcPr>
            <w:tcW w:w="6480" w:type="dxa"/>
          </w:tcPr>
          <w:p w14:paraId="10908CF1" w14:textId="77777777" w:rsidR="007862B5" w:rsidRDefault="007862B5" w:rsidP="007C07F4">
            <w:pPr>
              <w:ind w:right="65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Embedded Software Engineer Intern</w:t>
            </w:r>
          </w:p>
          <w:p w14:paraId="147BA337" w14:textId="77777777" w:rsidR="007862B5" w:rsidRDefault="007862B5" w:rsidP="007C07F4">
            <w:pPr>
              <w:ind w:right="65"/>
              <w:jc w:val="both"/>
              <w:rPr>
                <w:iCs/>
              </w:rPr>
            </w:pPr>
            <w:r>
              <w:rPr>
                <w:iCs/>
              </w:rPr>
              <w:t>Conran Innovations Pty. Ltd.</w:t>
            </w:r>
          </w:p>
          <w:p w14:paraId="66312828" w14:textId="77777777" w:rsidR="007862B5" w:rsidRPr="00950207" w:rsidRDefault="007862B5" w:rsidP="007C07F4">
            <w:pPr>
              <w:pStyle w:val="ListParagraph"/>
              <w:numPr>
                <w:ilvl w:val="0"/>
                <w:numId w:val="28"/>
              </w:numPr>
              <w:ind w:right="65"/>
              <w:jc w:val="both"/>
              <w:rPr>
                <w:iCs/>
                <w:u w:val="single"/>
              </w:rPr>
            </w:pPr>
            <w:r>
              <w:rPr>
                <w:iCs/>
              </w:rPr>
              <w:t>Developed a high accuracy GPS data collection method in embedded systems to improve and automating the farming in Australia using Single Board Computers and robots.</w:t>
            </w:r>
          </w:p>
          <w:p w14:paraId="1FF2D686" w14:textId="06DE62B2" w:rsidR="007862B5" w:rsidRPr="002012D8" w:rsidRDefault="007862B5" w:rsidP="007C07F4">
            <w:pPr>
              <w:pStyle w:val="ListParagraph"/>
              <w:numPr>
                <w:ilvl w:val="0"/>
                <w:numId w:val="27"/>
              </w:numPr>
              <w:ind w:right="65"/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HTML, REST API, JavaScript, Machine Language, GIT</w:t>
            </w:r>
          </w:p>
        </w:tc>
      </w:tr>
      <w:tr w:rsidR="007862B5" w14:paraId="1D82B534" w14:textId="77777777" w:rsidTr="007862B5">
        <w:tc>
          <w:tcPr>
            <w:tcW w:w="3348" w:type="dxa"/>
          </w:tcPr>
          <w:p w14:paraId="5F782E7B" w14:textId="03FC2D14" w:rsidR="007862B5" w:rsidRPr="002012D8" w:rsidRDefault="007862B5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August 2020</w:t>
            </w:r>
          </w:p>
        </w:tc>
        <w:tc>
          <w:tcPr>
            <w:tcW w:w="6480" w:type="dxa"/>
          </w:tcPr>
          <w:p w14:paraId="258149B2" w14:textId="77777777" w:rsidR="007862B5" w:rsidRDefault="007862B5" w:rsidP="007C07F4">
            <w:pPr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Spark Deakin Ideation Program</w:t>
            </w:r>
          </w:p>
          <w:p w14:paraId="6BF50B33" w14:textId="77777777" w:rsidR="007862B5" w:rsidRDefault="007862B5" w:rsidP="007C07F4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32BBA60E" w14:textId="77777777" w:rsidR="007862B5" w:rsidRPr="002012D8" w:rsidRDefault="007862B5" w:rsidP="007C07F4">
            <w:pPr>
              <w:pStyle w:val="ListParagraph"/>
              <w:numPr>
                <w:ilvl w:val="0"/>
                <w:numId w:val="29"/>
              </w:numPr>
              <w:jc w:val="both"/>
              <w:rPr>
                <w:iCs/>
                <w:u w:val="single"/>
              </w:rPr>
            </w:pPr>
            <w:r>
              <w:rPr>
                <w:iCs/>
              </w:rPr>
              <w:t>Business oriented placement with the focus of developing one’s own business. Developed an E-commerce business called “The Fast Shop”.</w:t>
            </w:r>
          </w:p>
          <w:p w14:paraId="209C0BF0" w14:textId="63DE2ABF" w:rsidR="007862B5" w:rsidRPr="002012D8" w:rsidRDefault="007862B5" w:rsidP="007C07F4">
            <w:pPr>
              <w:pStyle w:val="ListParagraph"/>
              <w:numPr>
                <w:ilvl w:val="0"/>
                <w:numId w:val="28"/>
              </w:numPr>
              <w:ind w:right="65"/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>Technology/Tools:</w:t>
            </w:r>
            <w:r>
              <w:rPr>
                <w:iCs/>
              </w:rPr>
              <w:t xml:space="preserve"> HTML, CSS, JavaScript, API, GIT</w:t>
            </w:r>
          </w:p>
        </w:tc>
      </w:tr>
      <w:tr w:rsidR="007862B5" w14:paraId="494D9B25" w14:textId="77777777" w:rsidTr="007862B5">
        <w:tc>
          <w:tcPr>
            <w:tcW w:w="3348" w:type="dxa"/>
          </w:tcPr>
          <w:p w14:paraId="3A6E5C84" w14:textId="65AD1051" w:rsidR="007862B5" w:rsidRPr="002012D8" w:rsidRDefault="007862B5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March 2020 – May 2020</w:t>
            </w:r>
          </w:p>
        </w:tc>
        <w:tc>
          <w:tcPr>
            <w:tcW w:w="6480" w:type="dxa"/>
          </w:tcPr>
          <w:p w14:paraId="370DA5F7" w14:textId="77777777" w:rsidR="007862B5" w:rsidRPr="002012D8" w:rsidRDefault="007862B5" w:rsidP="007C07F4">
            <w:pPr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Software Developer/ Web Developer Intern</w:t>
            </w:r>
          </w:p>
          <w:p w14:paraId="21A4C01C" w14:textId="77777777" w:rsidR="007862B5" w:rsidRDefault="007862B5" w:rsidP="007C07F4">
            <w:pPr>
              <w:jc w:val="both"/>
              <w:rPr>
                <w:iCs/>
              </w:rPr>
            </w:pPr>
            <w:r>
              <w:rPr>
                <w:iCs/>
              </w:rPr>
              <w:t>Links Project Group Pty. Ltd.</w:t>
            </w:r>
          </w:p>
          <w:p w14:paraId="486AC1AC" w14:textId="77777777" w:rsidR="007862B5" w:rsidRPr="00950207" w:rsidRDefault="007862B5" w:rsidP="007C07F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eastAsia="Times New Roman" w:cstheme="minorHAnsi"/>
                <w:lang w:val="en-AU"/>
              </w:rPr>
            </w:pPr>
            <w:r>
              <w:rPr>
                <w:iCs/>
              </w:rPr>
              <w:t>Developed an automated data collection and analysis software for marketing and research purposes.</w:t>
            </w:r>
          </w:p>
          <w:p w14:paraId="36DFF883" w14:textId="4294B29C" w:rsidR="007862B5" w:rsidRPr="002012D8" w:rsidRDefault="007862B5" w:rsidP="007C07F4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 xml:space="preserve">Technology/Tools: </w:t>
            </w:r>
            <w:r>
              <w:rPr>
                <w:iCs/>
              </w:rPr>
              <w:t>Python, HTML, JavaScript, MQTT, MariaDB.</w:t>
            </w:r>
          </w:p>
        </w:tc>
      </w:tr>
      <w:tr w:rsidR="007862B5" w14:paraId="5F3D51A2" w14:textId="77777777" w:rsidTr="007862B5">
        <w:tc>
          <w:tcPr>
            <w:tcW w:w="3348" w:type="dxa"/>
          </w:tcPr>
          <w:p w14:paraId="4145C750" w14:textId="32FB53AE" w:rsidR="007862B5" w:rsidRPr="002012D8" w:rsidRDefault="007862B5" w:rsidP="007C07F4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lastRenderedPageBreak/>
              <w:t>November 2019 – December 2019</w:t>
            </w:r>
          </w:p>
        </w:tc>
        <w:tc>
          <w:tcPr>
            <w:tcW w:w="6480" w:type="dxa"/>
          </w:tcPr>
          <w:p w14:paraId="3BF6F6B2" w14:textId="77777777" w:rsidR="007862B5" w:rsidRPr="002012D8" w:rsidRDefault="007862B5" w:rsidP="007C07F4">
            <w:pPr>
              <w:jc w:val="both"/>
              <w:rPr>
                <w:b/>
                <w:bCs/>
                <w:iCs/>
              </w:rPr>
            </w:pPr>
            <w:ins w:id="0" w:author="MEHUL WARADE" w:date="2020-01-02T17:25:00Z">
              <w:r w:rsidRPr="002012D8">
                <w:rPr>
                  <w:b/>
                  <w:bCs/>
                  <w:iCs/>
                  <w:rPrChange w:id="1" w:author="MEHUL WARADE" w:date="2020-01-02T17:26:00Z">
                    <w:rPr>
                      <w:i/>
                      <w:u w:val="single"/>
                    </w:rPr>
                  </w:rPrChange>
                </w:rPr>
                <w:t>DevOps Engineer</w:t>
              </w:r>
            </w:ins>
            <w:r w:rsidRPr="002012D8">
              <w:rPr>
                <w:b/>
                <w:bCs/>
                <w:iCs/>
              </w:rPr>
              <w:t xml:space="preserve"> Intern</w:t>
            </w:r>
          </w:p>
          <w:p w14:paraId="0C62CF3A" w14:textId="77777777" w:rsidR="007862B5" w:rsidRDefault="007862B5" w:rsidP="007C07F4">
            <w:pPr>
              <w:jc w:val="both"/>
              <w:rPr>
                <w:iCs/>
              </w:rPr>
            </w:pPr>
            <w:ins w:id="2" w:author="MEHUL WARADE" w:date="2020-01-02T17:26:00Z">
              <w:r w:rsidRPr="0014536F">
                <w:rPr>
                  <w:iCs/>
                  <w:rPrChange w:id="3" w:author="MEHUL WARADE" w:date="2020-01-02T17:26:00Z">
                    <w:rPr>
                      <w:i/>
                      <w:u w:val="single"/>
                    </w:rPr>
                  </w:rPrChange>
                </w:rPr>
                <w:t xml:space="preserve">GMO </w:t>
              </w:r>
            </w:ins>
            <w:r w:rsidRPr="0014536F">
              <w:rPr>
                <w:iCs/>
              </w:rPr>
              <w:t>Z. Com</w:t>
            </w:r>
            <w:ins w:id="4" w:author="MEHUL WARADE" w:date="2020-01-02T17:26:00Z">
              <w:r w:rsidRPr="0014536F">
                <w:rPr>
                  <w:iCs/>
                  <w:rPrChange w:id="5" w:author="MEHUL WARADE" w:date="2020-01-02T17:26:00Z">
                    <w:rPr>
                      <w:i/>
                      <w:u w:val="single"/>
                    </w:rPr>
                  </w:rPrChange>
                </w:rPr>
                <w:t xml:space="preserve"> Vietnam Labs Center.</w:t>
              </w:r>
            </w:ins>
          </w:p>
          <w:p w14:paraId="45B49F43" w14:textId="77777777" w:rsidR="007862B5" w:rsidRDefault="007862B5" w:rsidP="007C07F4">
            <w:pPr>
              <w:pStyle w:val="ListParagraph"/>
              <w:numPr>
                <w:ilvl w:val="0"/>
                <w:numId w:val="31"/>
              </w:numPr>
              <w:jc w:val="both"/>
              <w:rPr>
                <w:iCs/>
              </w:rPr>
            </w:pPr>
            <w:ins w:id="6" w:author="MEHUL WARADE" w:date="2020-01-02T17:26:00Z">
              <w:r w:rsidRPr="0014536F">
                <w:rPr>
                  <w:iCs/>
                </w:rPr>
                <w:t xml:space="preserve">IT Internship of one month working in </w:t>
              </w:r>
            </w:ins>
            <w:r w:rsidRPr="0014536F">
              <w:rPr>
                <w:iCs/>
              </w:rPr>
              <w:t xml:space="preserve">a </w:t>
            </w:r>
            <w:ins w:id="7" w:author="MEHUL WARADE" w:date="2020-01-02T17:26:00Z">
              <w:r w:rsidRPr="0014536F">
                <w:rPr>
                  <w:iCs/>
                </w:rPr>
                <w:t>professional environment</w:t>
              </w:r>
            </w:ins>
            <w:r>
              <w:rPr>
                <w:iCs/>
              </w:rPr>
              <w:t xml:space="preserve"> and development of a leave management software for the company.</w:t>
            </w:r>
          </w:p>
          <w:p w14:paraId="2CFC1EFB" w14:textId="3D4EBA36" w:rsidR="007862B5" w:rsidRPr="002012D8" w:rsidRDefault="007862B5" w:rsidP="007C07F4">
            <w:pPr>
              <w:pStyle w:val="ListParagraph"/>
              <w:numPr>
                <w:ilvl w:val="0"/>
                <w:numId w:val="30"/>
              </w:numPr>
              <w:jc w:val="both"/>
              <w:rPr>
                <w:b/>
                <w:bCs/>
                <w:iCs/>
                <w:u w:val="single"/>
              </w:rPr>
            </w:pPr>
            <w:r w:rsidRPr="00950207">
              <w:rPr>
                <w:b/>
                <w:bCs/>
                <w:iCs/>
              </w:rPr>
              <w:t>Technology/Tools:</w:t>
            </w:r>
            <w:r>
              <w:rPr>
                <w:iCs/>
              </w:rPr>
              <w:t xml:space="preserve"> YAML, Docker, VMs, Ansible, Vagrant</w:t>
            </w:r>
          </w:p>
        </w:tc>
      </w:tr>
    </w:tbl>
    <w:p w14:paraId="72A38F5A" w14:textId="77777777" w:rsidR="002012D8" w:rsidRDefault="002012D8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35E96E3C" w14:textId="1E3F04B0" w:rsidR="00BD6A2E" w:rsidRPr="003A5DE3" w:rsidRDefault="00BD6A2E" w:rsidP="00BD6A2E">
      <w:pPr>
        <w:pBdr>
          <w:bottom w:val="single" w:sz="6" w:space="1" w:color="auto"/>
        </w:pBdr>
        <w:ind w:left="90" w:right="-720" w:hanging="36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A5DE3">
        <w:rPr>
          <w:rFonts w:eastAsia="Times New Roman" w:cstheme="minorHAnsi"/>
          <w:b/>
          <w:i/>
          <w:color w:val="000000"/>
          <w:sz w:val="28"/>
          <w:szCs w:val="28"/>
        </w:rPr>
        <w:t>Skills</w:t>
      </w:r>
    </w:p>
    <w:p w14:paraId="5065E6BF" w14:textId="70520919" w:rsidR="0020542A" w:rsidRDefault="0020542A" w:rsidP="00715B0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ins w:id="8" w:author="MEHUL WARADE" w:date="2020-01-02T17:21:00Z">
        <w:r>
          <w:rPr>
            <w:rFonts w:eastAsia="Times New Roman" w:cstheme="minorHAnsi"/>
            <w:color w:val="000000"/>
          </w:rPr>
          <w:t>Web Development (</w:t>
        </w:r>
      </w:ins>
      <w:r w:rsidRPr="00276CDA">
        <w:rPr>
          <w:rFonts w:eastAsia="Times New Roman" w:cstheme="minorHAnsi"/>
          <w:b/>
          <w:bCs/>
          <w:color w:val="000000"/>
        </w:rPr>
        <w:t xml:space="preserve">CSS, HTML, NodeJS, React, Angular and </w:t>
      </w:r>
      <w:ins w:id="9" w:author="MEHUL WARADE" w:date="2020-01-02T17:21:00Z">
        <w:r w:rsidRPr="00276CDA">
          <w:rPr>
            <w:rFonts w:eastAsia="Times New Roman" w:cstheme="minorHAnsi"/>
            <w:b/>
            <w:bCs/>
            <w:color w:val="000000"/>
          </w:rPr>
          <w:t>Php</w:t>
        </w:r>
      </w:ins>
      <w:r>
        <w:rPr>
          <w:rFonts w:eastAsia="Times New Roman" w:cstheme="minorHAnsi"/>
          <w:color w:val="000000"/>
        </w:rPr>
        <w:t>).</w:t>
      </w:r>
    </w:p>
    <w:p w14:paraId="33E0EE65" w14:textId="6639BF1F" w:rsidR="00715B0E" w:rsidRPr="00715B0E" w:rsidRDefault="00715B0E" w:rsidP="00715B0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Strong in software p</w:t>
      </w:r>
      <w:r w:rsidRPr="0074174D">
        <w:rPr>
          <w:rFonts w:eastAsia="Times New Roman" w:cstheme="minorHAnsi"/>
          <w:color w:val="000000"/>
        </w:rPr>
        <w:t xml:space="preserve">rogramming languages </w:t>
      </w:r>
      <w:r>
        <w:rPr>
          <w:rFonts w:eastAsia="Times New Roman" w:cstheme="minorHAnsi"/>
          <w:color w:val="000000"/>
        </w:rPr>
        <w:t>such as</w:t>
      </w:r>
      <w:r w:rsidRPr="0074174D">
        <w:rPr>
          <w:rFonts w:eastAsia="Times New Roman" w:cstheme="minorHAnsi"/>
          <w:color w:val="000000"/>
        </w:rPr>
        <w:t xml:space="preserve"> </w:t>
      </w:r>
      <w:r w:rsidRPr="00715B0E">
        <w:rPr>
          <w:rFonts w:eastAsia="Times New Roman" w:cstheme="minorHAnsi"/>
          <w:b/>
          <w:bCs/>
          <w:color w:val="000000"/>
        </w:rPr>
        <w:t>C++, C#, Java, Android Programming, MySQL database, Batch Programming, JavaScript and Python.</w:t>
      </w:r>
    </w:p>
    <w:p w14:paraId="6C78D803" w14:textId="093E8A25" w:rsidR="00BD6A2E" w:rsidRPr="0020542A" w:rsidRDefault="00715B0E" w:rsidP="0020542A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Tools/ Frameworks – </w:t>
      </w:r>
      <w:r w:rsidRPr="00276CDA">
        <w:rPr>
          <w:rFonts w:eastAsia="Times New Roman" w:cstheme="minorHAnsi"/>
          <w:b/>
          <w:bCs/>
          <w:color w:val="000000"/>
        </w:rPr>
        <w:t>Visual Studio/ Code, XCode, Unity</w:t>
      </w:r>
      <w:r w:rsidR="00276CDA" w:rsidRPr="00276CDA">
        <w:rPr>
          <w:rFonts w:eastAsia="Times New Roman" w:cstheme="minorHAnsi"/>
          <w:b/>
          <w:bCs/>
          <w:color w:val="000000"/>
        </w:rPr>
        <w:t>, Docker, SQL, Yii2 and GIT.</w:t>
      </w:r>
    </w:p>
    <w:p w14:paraId="337E808D" w14:textId="29A77985" w:rsidR="00276CDA" w:rsidRPr="00276CDA" w:rsidRDefault="00276CDA" w:rsidP="00276CDA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0" w:author="MEHUL WARADE" w:date="2020-01-02T17:20:00Z"/>
          <w:rFonts w:eastAsia="Times New Roman" w:cstheme="minorHAnsi"/>
          <w:color w:val="000000"/>
        </w:rPr>
      </w:pPr>
      <w:ins w:id="11" w:author="MEHUL WARADE" w:date="2020-01-02T17:20:00Z">
        <w:r>
          <w:rPr>
            <w:rFonts w:eastAsia="Times New Roman" w:cstheme="minorHAnsi"/>
            <w:color w:val="000000"/>
          </w:rPr>
          <w:t>DevOps (</w:t>
        </w:r>
        <w:r w:rsidRPr="00276CDA">
          <w:rPr>
            <w:rFonts w:eastAsia="Times New Roman" w:cstheme="minorHAnsi"/>
            <w:b/>
            <w:bCs/>
            <w:color w:val="000000"/>
          </w:rPr>
          <w:t>Ansible</w:t>
        </w:r>
      </w:ins>
      <w:r w:rsidRPr="00276CDA">
        <w:rPr>
          <w:rFonts w:eastAsia="Times New Roman" w:cstheme="minorHAnsi"/>
          <w:b/>
          <w:bCs/>
          <w:color w:val="000000"/>
        </w:rPr>
        <w:t xml:space="preserve"> and</w:t>
      </w:r>
      <w:ins w:id="12" w:author="MEHUL WARADE" w:date="2020-01-02T17:20:00Z">
        <w:r w:rsidRPr="00276CDA">
          <w:rPr>
            <w:rFonts w:eastAsia="Times New Roman" w:cstheme="minorHAnsi"/>
            <w:b/>
            <w:bCs/>
            <w:color w:val="000000"/>
          </w:rPr>
          <w:t xml:space="preserve"> Vagrant</w:t>
        </w:r>
        <w:r>
          <w:rPr>
            <w:rFonts w:eastAsia="Times New Roman" w:cstheme="minorHAnsi"/>
            <w:color w:val="000000"/>
          </w:rPr>
          <w:t>)</w:t>
        </w:r>
      </w:ins>
      <w:ins w:id="13" w:author="MEHUL WARADE" w:date="2020-01-02T17:21:00Z">
        <w:r>
          <w:rPr>
            <w:rFonts w:eastAsia="Times New Roman" w:cstheme="minorHAnsi"/>
            <w:color w:val="000000"/>
          </w:rPr>
          <w:t>.</w:t>
        </w:r>
      </w:ins>
    </w:p>
    <w:p w14:paraId="78F34794" w14:textId="77777777" w:rsidR="00BD6A2E" w:rsidRDefault="00BD6A2E" w:rsidP="00BD6A2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Proficient in remote server management of </w:t>
      </w:r>
      <w:r w:rsidRPr="00276CDA">
        <w:rPr>
          <w:rFonts w:eastAsia="Times New Roman" w:cstheme="minorHAnsi"/>
          <w:b/>
          <w:bCs/>
          <w:color w:val="000000"/>
        </w:rPr>
        <w:t>Amazon Web Services</w:t>
      </w:r>
      <w:r>
        <w:rPr>
          <w:rFonts w:eastAsia="Times New Roman" w:cstheme="minorHAnsi"/>
          <w:color w:val="000000"/>
        </w:rPr>
        <w:t xml:space="preserve"> and game development in </w:t>
      </w:r>
      <w:r w:rsidRPr="00276CDA">
        <w:rPr>
          <w:rFonts w:eastAsia="Times New Roman" w:cstheme="minorHAnsi"/>
          <w:b/>
          <w:bCs/>
          <w:color w:val="000000"/>
        </w:rPr>
        <w:t>Unity</w:t>
      </w:r>
      <w:r>
        <w:rPr>
          <w:rFonts w:eastAsia="Times New Roman" w:cstheme="minorHAnsi"/>
          <w:color w:val="000000"/>
        </w:rPr>
        <w:t>.</w:t>
      </w:r>
    </w:p>
    <w:p w14:paraId="280DEE7B" w14:textId="77777777" w:rsidR="00BD6A2E" w:rsidRDefault="00BD6A2E" w:rsidP="00BD6A2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Strong base working with </w:t>
      </w:r>
      <w:r w:rsidRPr="00276CDA">
        <w:rPr>
          <w:rFonts w:eastAsia="Times New Roman" w:cstheme="minorHAnsi"/>
          <w:b/>
          <w:bCs/>
          <w:color w:val="000000"/>
        </w:rPr>
        <w:t>embedded systems</w:t>
      </w:r>
      <w:r>
        <w:rPr>
          <w:rFonts w:eastAsia="Times New Roman" w:cstheme="minorHAnsi"/>
          <w:color w:val="000000"/>
        </w:rPr>
        <w:t xml:space="preserve"> and </w:t>
      </w:r>
      <w:r w:rsidRPr="00276CDA">
        <w:rPr>
          <w:rFonts w:eastAsia="Times New Roman" w:cstheme="minorHAnsi"/>
          <w:b/>
          <w:bCs/>
          <w:color w:val="000000"/>
        </w:rPr>
        <w:t>clusters management</w:t>
      </w:r>
      <w:r>
        <w:rPr>
          <w:rFonts w:eastAsia="Times New Roman" w:cstheme="minorHAnsi"/>
          <w:color w:val="000000"/>
        </w:rPr>
        <w:t xml:space="preserve">. Cluster development, computation and management using </w:t>
      </w:r>
      <w:r w:rsidRPr="00276CDA">
        <w:rPr>
          <w:rFonts w:eastAsia="Times New Roman" w:cstheme="minorHAnsi"/>
          <w:b/>
          <w:bCs/>
          <w:color w:val="000000"/>
        </w:rPr>
        <w:t>Pegasus, Condor, MPI and Montage</w:t>
      </w:r>
      <w:r>
        <w:rPr>
          <w:rFonts w:eastAsia="Times New Roman" w:cstheme="minorHAnsi"/>
          <w:color w:val="000000"/>
        </w:rPr>
        <w:t>.</w:t>
      </w:r>
    </w:p>
    <w:p w14:paraId="49240C40" w14:textId="700C00E7" w:rsidR="00715B0E" w:rsidRPr="00715B0E" w:rsidRDefault="00BD6A2E" w:rsidP="00715B0E">
      <w:pPr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8D3E82">
        <w:rPr>
          <w:rFonts w:eastAsia="Times New Roman" w:cstheme="minorHAnsi"/>
          <w:color w:val="000000"/>
        </w:rPr>
        <w:t xml:space="preserve">Management and development of software for embedded systems such as </w:t>
      </w:r>
      <w:r w:rsidR="00276CDA">
        <w:rPr>
          <w:rFonts w:eastAsia="Times New Roman" w:cstheme="minorHAnsi"/>
          <w:color w:val="000000"/>
        </w:rPr>
        <w:t>R</w:t>
      </w:r>
      <w:r w:rsidRPr="008D3E82">
        <w:rPr>
          <w:rFonts w:eastAsia="Times New Roman" w:cstheme="minorHAnsi"/>
          <w:color w:val="000000"/>
        </w:rPr>
        <w:t>aspberry-pi, Arduino, Photon, Odroid and Panda-Board.</w:t>
      </w:r>
    </w:p>
    <w:p w14:paraId="56BEF0DA" w14:textId="6B6C1AFA" w:rsidR="00715B0E" w:rsidRPr="00276CDA" w:rsidRDefault="00715B0E" w:rsidP="00715B0E">
      <w:pPr>
        <w:pStyle w:val="Default"/>
        <w:numPr>
          <w:ilvl w:val="0"/>
          <w:numId w:val="2"/>
        </w:numPr>
        <w:ind w:left="90" w:hanging="180"/>
        <w:rPr>
          <w:rFonts w:asciiTheme="minorHAnsi" w:hAnsiTheme="minorHAnsi" w:cstheme="minorHAnsi"/>
          <w:sz w:val="22"/>
          <w:szCs w:val="22"/>
        </w:rPr>
      </w:pPr>
      <w:r w:rsidRPr="00276CDA">
        <w:rPr>
          <w:rFonts w:asciiTheme="minorHAnsi" w:hAnsiTheme="minorHAnsi" w:cstheme="minorHAnsi"/>
          <w:sz w:val="22"/>
          <w:szCs w:val="22"/>
        </w:rPr>
        <w:t>Strong programming, debugging and analyzing skills.</w:t>
      </w:r>
    </w:p>
    <w:p w14:paraId="4DDEF4F4" w14:textId="77777777" w:rsidR="00E6485F" w:rsidRPr="00BD6A2E" w:rsidRDefault="00E6485F" w:rsidP="00BD6A2E">
      <w:pPr>
        <w:ind w:left="-90" w:right="-720"/>
        <w:jc w:val="both"/>
        <w:rPr>
          <w:rFonts w:eastAsia="Times New Roman" w:cstheme="minorHAnsi"/>
          <w:color w:val="000000"/>
        </w:rPr>
      </w:pPr>
    </w:p>
    <w:p w14:paraId="03A97F1B" w14:textId="77777777" w:rsidR="00D0430E" w:rsidRPr="003A5DE3" w:rsidRDefault="00D0430E" w:rsidP="00D0430E">
      <w:pPr>
        <w:pBdr>
          <w:bottom w:val="single" w:sz="6" w:space="1" w:color="auto"/>
        </w:pBdr>
        <w:ind w:left="90" w:right="-720" w:hanging="360"/>
        <w:jc w:val="both"/>
        <w:rPr>
          <w:b/>
          <w:i/>
          <w:sz w:val="28"/>
          <w:szCs w:val="28"/>
        </w:rPr>
      </w:pPr>
      <w:r w:rsidRPr="003A5DE3">
        <w:rPr>
          <w:b/>
          <w:i/>
          <w:sz w:val="28"/>
          <w:szCs w:val="28"/>
        </w:rPr>
        <w:t>Education and Training</w:t>
      </w:r>
    </w:p>
    <w:p w14:paraId="6F7F0B8E" w14:textId="4C13994F" w:rsidR="00650550" w:rsidRPr="00650550" w:rsidRDefault="00650550" w:rsidP="00650550">
      <w:pPr>
        <w:ind w:right="-720"/>
        <w:jc w:val="both"/>
        <w:rPr>
          <w:iCs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6840"/>
      </w:tblGrid>
      <w:tr w:rsidR="003F02E7" w14:paraId="173E576C" w14:textId="77777777" w:rsidTr="003F02E7">
        <w:tc>
          <w:tcPr>
            <w:tcW w:w="3168" w:type="dxa"/>
          </w:tcPr>
          <w:p w14:paraId="4BD552CA" w14:textId="0747842E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July 2021 – Current</w:t>
            </w:r>
          </w:p>
        </w:tc>
        <w:tc>
          <w:tcPr>
            <w:tcW w:w="6840" w:type="dxa"/>
          </w:tcPr>
          <w:p w14:paraId="4F133AF6" w14:textId="2A686156" w:rsidR="00650550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Doctor of Philosophy (PhD)</w:t>
            </w:r>
          </w:p>
          <w:p w14:paraId="7913BC84" w14:textId="77777777" w:rsidR="00650550" w:rsidRDefault="00650550" w:rsidP="00650550">
            <w:pPr>
              <w:ind w:right="-720"/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51D5EEFE" w14:textId="53C8F83F" w:rsidR="00CD52F5" w:rsidRPr="00CD52F5" w:rsidRDefault="00650550" w:rsidP="00CD52F5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 xml:space="preserve">Currently </w:t>
            </w:r>
            <w:r w:rsidR="00CD52F5">
              <w:rPr>
                <w:iCs/>
              </w:rPr>
              <w:t xml:space="preserve">completing my doctorate </w:t>
            </w:r>
            <w:r>
              <w:rPr>
                <w:iCs/>
              </w:rPr>
              <w:t xml:space="preserve">with full scholarship and stipend with the focus </w:t>
            </w:r>
            <w:r w:rsidR="00CD52F5">
              <w:rPr>
                <w:iCs/>
              </w:rPr>
              <w:t>on Artificial Intelligence and Cluster Computing.</w:t>
            </w:r>
          </w:p>
        </w:tc>
      </w:tr>
      <w:tr w:rsidR="003F02E7" w14:paraId="52FDDE16" w14:textId="77777777" w:rsidTr="003F02E7">
        <w:tc>
          <w:tcPr>
            <w:tcW w:w="3168" w:type="dxa"/>
          </w:tcPr>
          <w:p w14:paraId="60A837C2" w14:textId="26ED464A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2020 – July 2021</w:t>
            </w:r>
          </w:p>
        </w:tc>
        <w:tc>
          <w:tcPr>
            <w:tcW w:w="6840" w:type="dxa"/>
          </w:tcPr>
          <w:p w14:paraId="1A932E5D" w14:textId="77777777" w:rsidR="00650550" w:rsidRDefault="00650550" w:rsidP="00650550">
            <w:pPr>
              <w:jc w:val="both"/>
              <w:rPr>
                <w:b/>
                <w:bCs/>
                <w:iCs/>
              </w:rPr>
            </w:pPr>
            <w:r w:rsidRPr="00650550">
              <w:rPr>
                <w:b/>
                <w:bCs/>
                <w:iCs/>
              </w:rPr>
              <w:t>Honours in Software Engineering</w:t>
            </w:r>
          </w:p>
          <w:p w14:paraId="6803FEC5" w14:textId="77777777" w:rsidR="00650550" w:rsidRDefault="00650550" w:rsidP="00650550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5E82B8C7" w14:textId="77777777" w:rsidR="00650550" w:rsidRPr="00650550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 xml:space="preserve">Extensive research conducted with focus on </w:t>
            </w:r>
            <w:r>
              <w:t>developing a framework for evaluation of parallel algorithms on distributed systems.</w:t>
            </w:r>
          </w:p>
          <w:p w14:paraId="15827817" w14:textId="56B9B3E3" w:rsidR="00650550" w:rsidRPr="00734E97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iCs/>
              </w:rPr>
            </w:pPr>
            <w:r w:rsidRPr="00734E97">
              <w:rPr>
                <w:iCs/>
              </w:rPr>
              <w:t xml:space="preserve">Published a thesis </w:t>
            </w:r>
            <w:r w:rsidR="00CD52F5">
              <w:rPr>
                <w:iCs/>
              </w:rPr>
              <w:t xml:space="preserve">and my first academic paper </w:t>
            </w:r>
            <w:r w:rsidRPr="00734E97">
              <w:rPr>
                <w:iCs/>
              </w:rPr>
              <w:t>based on all the research conducted during the year.</w:t>
            </w:r>
          </w:p>
          <w:p w14:paraId="306FFB06" w14:textId="59384535" w:rsidR="00650550" w:rsidRPr="00650550" w:rsidRDefault="00650550" w:rsidP="00650550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  <w:iCs/>
              </w:rPr>
            </w:pPr>
            <w:r>
              <w:rPr>
                <w:iCs/>
              </w:rPr>
              <w:t>Received second highest score in the class with 92% for the research and thesis.</w:t>
            </w:r>
          </w:p>
        </w:tc>
      </w:tr>
      <w:tr w:rsidR="003F02E7" w14:paraId="2B9F00F3" w14:textId="77777777" w:rsidTr="003F02E7">
        <w:tc>
          <w:tcPr>
            <w:tcW w:w="3168" w:type="dxa"/>
          </w:tcPr>
          <w:p w14:paraId="703DC1B7" w14:textId="07582000" w:rsidR="00650550" w:rsidRPr="002012D8" w:rsidRDefault="00650550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2012D8">
              <w:rPr>
                <w:b/>
                <w:bCs/>
                <w:iCs/>
              </w:rPr>
              <w:t>June 2017 – June 2020</w:t>
            </w:r>
          </w:p>
        </w:tc>
        <w:tc>
          <w:tcPr>
            <w:tcW w:w="6840" w:type="dxa"/>
          </w:tcPr>
          <w:p w14:paraId="304F38C2" w14:textId="1BAE943A" w:rsidR="00650550" w:rsidRPr="00CD52F5" w:rsidRDefault="00CD52F5" w:rsidP="00650550">
            <w:pPr>
              <w:ind w:right="-720"/>
              <w:jc w:val="both"/>
              <w:rPr>
                <w:b/>
                <w:bCs/>
                <w:iCs/>
              </w:rPr>
            </w:pPr>
            <w:r w:rsidRPr="00CD52F5">
              <w:rPr>
                <w:b/>
                <w:bCs/>
                <w:iCs/>
              </w:rPr>
              <w:t>Bachelor’s in software engineering</w:t>
            </w:r>
          </w:p>
          <w:p w14:paraId="2E457BBD" w14:textId="77777777" w:rsidR="00CD52F5" w:rsidRDefault="00CD52F5" w:rsidP="00CD52F5">
            <w:pPr>
              <w:jc w:val="both"/>
              <w:rPr>
                <w:iCs/>
              </w:rPr>
            </w:pPr>
            <w:r>
              <w:rPr>
                <w:iCs/>
              </w:rPr>
              <w:t>Deakin University, Melbourne</w:t>
            </w:r>
          </w:p>
          <w:p w14:paraId="03980462" w14:textId="0567829F" w:rsidR="00CD52F5" w:rsidRDefault="00CD52F5" w:rsidP="00CD52F5">
            <w:pPr>
              <w:pStyle w:val="ListParagraph"/>
              <w:numPr>
                <w:ilvl w:val="0"/>
                <w:numId w:val="26"/>
              </w:numPr>
              <w:ind w:right="76"/>
              <w:jc w:val="both"/>
              <w:rPr>
                <w:iCs/>
              </w:rPr>
            </w:pPr>
            <w:r>
              <w:rPr>
                <w:iCs/>
              </w:rPr>
              <w:t>Achieved High Distinction (Average WAM: 88%).</w:t>
            </w:r>
          </w:p>
          <w:p w14:paraId="0C3D6D83" w14:textId="18F259F9" w:rsidR="00CD52F5" w:rsidRPr="00CD52F5" w:rsidRDefault="00CD52F5" w:rsidP="00CD52F5">
            <w:pPr>
              <w:pStyle w:val="ListParagraph"/>
              <w:numPr>
                <w:ilvl w:val="0"/>
                <w:numId w:val="26"/>
              </w:numPr>
              <w:ind w:right="76"/>
              <w:jc w:val="both"/>
              <w:rPr>
                <w:iCs/>
              </w:rPr>
            </w:pPr>
            <w:r>
              <w:rPr>
                <w:iCs/>
              </w:rPr>
              <w:t>Worked in teams to develop software and web applications</w:t>
            </w:r>
            <w:r w:rsidR="00144F91">
              <w:rPr>
                <w:iCs/>
              </w:rPr>
              <w:t>. Focused on remote management in AWS with extensive knowledge in DevOps and Full stack Development.</w:t>
            </w:r>
          </w:p>
        </w:tc>
      </w:tr>
    </w:tbl>
    <w:p w14:paraId="1F39513E" w14:textId="77777777" w:rsidR="00E6485F" w:rsidRDefault="00E6485F" w:rsidP="0056620F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color w:val="000000"/>
        </w:rPr>
      </w:pPr>
    </w:p>
    <w:p w14:paraId="38A9ACD1" w14:textId="7D6823FB" w:rsidR="00E65C0C" w:rsidRPr="0056620F" w:rsidDel="00EF3896" w:rsidRDefault="0056620F" w:rsidP="0056620F">
      <w:pPr>
        <w:numPr>
          <w:ilvl w:val="0"/>
          <w:numId w:val="2"/>
        </w:numPr>
        <w:ind w:left="-270" w:right="-720" w:firstLine="0"/>
        <w:jc w:val="both"/>
        <w:rPr>
          <w:del w:id="14" w:author="MEHUL WARADE" w:date="2020-01-02T17:22:00Z"/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 xml:space="preserve">Course Projects and </w:t>
      </w:r>
    </w:p>
    <w:p w14:paraId="404E645E" w14:textId="77777777" w:rsidR="009A57AC" w:rsidDel="00EF3896" w:rsidRDefault="009A57AC" w:rsidP="0056620F">
      <w:pPr>
        <w:ind w:left="-270" w:right="-720"/>
        <w:jc w:val="both"/>
        <w:rPr>
          <w:del w:id="15" w:author="MEHUL WARADE" w:date="2020-01-02T17:22:00Z"/>
          <w:rFonts w:eastAsia="Times New Roman" w:cstheme="minorHAnsi"/>
          <w:color w:val="000000"/>
        </w:rPr>
      </w:pPr>
    </w:p>
    <w:p w14:paraId="3A1DB05B" w14:textId="2280D67C" w:rsidR="00F66443" w:rsidRPr="0056620F" w:rsidRDefault="00F66443" w:rsidP="0056620F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i/>
          <w:color w:val="000000"/>
          <w:sz w:val="28"/>
          <w:szCs w:val="28"/>
        </w:rPr>
        <w:t>Internships</w:t>
      </w:r>
    </w:p>
    <w:p w14:paraId="3869D398" w14:textId="179781C4" w:rsidR="00BE6F3F" w:rsidRDefault="00BE6F3F" w:rsidP="00BD3599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Honours Research:</w:t>
      </w:r>
      <w:r>
        <w:rPr>
          <w:rFonts w:eastAsia="Times New Roman" w:cstheme="minorHAnsi"/>
          <w:color w:val="000000"/>
        </w:rPr>
        <w:t xml:space="preserve"> Developed a platform-independent flexible framework for evaluation of different cluster configurations. The main focus was to analyze their performance as compared to their energy consumption.</w:t>
      </w:r>
    </w:p>
    <w:p w14:paraId="250A79EA" w14:textId="2E68859C" w:rsidR="00EF3896" w:rsidRDefault="00BE6F3F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6" w:author="MEHUL WARADE" w:date="2020-01-02T17:22:00Z"/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IT Placement:</w:t>
      </w:r>
      <w:r>
        <w:rPr>
          <w:rFonts w:eastAsia="Times New Roman" w:cstheme="minorHAnsi"/>
          <w:color w:val="000000"/>
        </w:rPr>
        <w:t xml:space="preserve"> </w:t>
      </w:r>
      <w:r>
        <w:rPr>
          <w:iCs/>
        </w:rPr>
        <w:t>Developed an automated data collection and analysis software using python for marketing and research purposes. Also, worked with state-of-the-art embedded systems used in agricultural research.  Researched and developed a web-software for visualization and analysis of big data collected by the robot.</w:t>
      </w:r>
      <w:ins w:id="17" w:author="MEHUL WARADE" w:date="2020-01-02T17:24:00Z">
        <w:r w:rsidR="00EF3896">
          <w:rPr>
            <w:rFonts w:eastAsia="Times New Roman" w:cstheme="minorHAnsi"/>
            <w:color w:val="000000"/>
          </w:rPr>
          <w:t xml:space="preserve"> </w:t>
        </w:r>
      </w:ins>
    </w:p>
    <w:p w14:paraId="7C842EFE" w14:textId="584A57A9" w:rsidR="00EF3896" w:rsidRPr="005F1AAE" w:rsidRDefault="00EF3896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ins w:id="18" w:author="MEHUL WARADE" w:date="2020-01-02T17:22:00Z"/>
          <w:rFonts w:eastAsia="Times New Roman" w:cstheme="minorHAnsi"/>
          <w:color w:val="000000"/>
        </w:rPr>
      </w:pPr>
      <w:ins w:id="19" w:author="MEHUL WARADE" w:date="2020-01-02T17:22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lastRenderedPageBreak/>
          <w:t>I</w:t>
        </w:r>
      </w:ins>
      <w:ins w:id="20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 xml:space="preserve">OT study Tour </w:t>
        </w:r>
      </w:ins>
      <w:r w:rsidR="005F1AAE" w:rsidRPr="005F1AAE">
        <w:rPr>
          <w:rFonts w:eastAsia="Times New Roman" w:cstheme="minorHAnsi"/>
          <w:b/>
          <w:bCs/>
          <w:color w:val="000000"/>
          <w:u w:val="single"/>
        </w:rPr>
        <w:t xml:space="preserve">and Internship </w:t>
      </w:r>
      <w:ins w:id="21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in Vietnam</w:t>
        </w:r>
      </w:ins>
      <w:ins w:id="22" w:author="MEHUL WARADE" w:date="2020-01-02T17:22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)</w:t>
        </w:r>
      </w:ins>
      <w:ins w:id="23" w:author="MEHUL WARADE" w:date="2020-01-02T17:23:00Z">
        <w:r w:rsidRPr="005F1AAE">
          <w:rPr>
            <w:rFonts w:eastAsia="Times New Roman" w:cstheme="minorHAnsi"/>
            <w:b/>
            <w:bCs/>
            <w:color w:val="000000"/>
            <w:u w:val="single"/>
          </w:rPr>
          <w:t>:</w:t>
        </w:r>
        <w:r w:rsidRPr="005F1AAE">
          <w:rPr>
            <w:rFonts w:eastAsia="Times New Roman" w:cstheme="minorHAnsi"/>
            <w:b/>
            <w:bCs/>
            <w:color w:val="000000"/>
          </w:rPr>
          <w:t xml:space="preserve"> </w:t>
        </w:r>
        <w:r>
          <w:rPr>
            <w:rFonts w:eastAsia="Times New Roman" w:cstheme="minorHAnsi"/>
            <w:color w:val="000000"/>
          </w:rPr>
          <w:t xml:space="preserve">Collaborated with FPT </w:t>
        </w:r>
      </w:ins>
      <w:r w:rsidR="000E59F8">
        <w:rPr>
          <w:rFonts w:eastAsia="Times New Roman" w:cstheme="minorHAnsi"/>
          <w:color w:val="000000"/>
        </w:rPr>
        <w:t>U</w:t>
      </w:r>
      <w:ins w:id="24" w:author="MEHUL WARADE" w:date="2020-01-02T17:23:00Z">
        <w:r>
          <w:rPr>
            <w:rFonts w:eastAsia="Times New Roman" w:cstheme="minorHAnsi"/>
            <w:color w:val="000000"/>
          </w:rPr>
          <w:t>niversity in Da Nang, Vietnam to develop a smart remote</w:t>
        </w:r>
      </w:ins>
      <w:r w:rsidR="000E59F8">
        <w:rPr>
          <w:rFonts w:eastAsia="Times New Roman" w:cstheme="minorHAnsi"/>
          <w:color w:val="000000"/>
        </w:rPr>
        <w:t>-</w:t>
      </w:r>
      <w:ins w:id="25" w:author="MEHUL WARADE" w:date="2020-01-02T17:23:00Z">
        <w:r>
          <w:rPr>
            <w:rFonts w:eastAsia="Times New Roman" w:cstheme="minorHAnsi"/>
            <w:color w:val="000000"/>
          </w:rPr>
          <w:t xml:space="preserve">controlled </w:t>
        </w:r>
      </w:ins>
      <w:ins w:id="26" w:author="MEHUL WARADE" w:date="2020-01-02T17:25:00Z">
        <w:r>
          <w:rPr>
            <w:rFonts w:eastAsia="Times New Roman" w:cstheme="minorHAnsi"/>
            <w:color w:val="000000"/>
          </w:rPr>
          <w:t>Arduino</w:t>
        </w:r>
      </w:ins>
      <w:ins w:id="27" w:author="MEHUL WARADE" w:date="2020-01-02T17:23:00Z">
        <w:r>
          <w:rPr>
            <w:rFonts w:eastAsia="Times New Roman" w:cstheme="minorHAnsi"/>
            <w:color w:val="000000"/>
          </w:rPr>
          <w:t xml:space="preserve"> powered car with </w:t>
        </w:r>
      </w:ins>
      <w:r w:rsidR="002356B4">
        <w:rPr>
          <w:rFonts w:eastAsia="Times New Roman" w:cstheme="minorHAnsi"/>
          <w:color w:val="000000"/>
        </w:rPr>
        <w:t xml:space="preserve">the </w:t>
      </w:r>
      <w:ins w:id="28" w:author="MEHUL WARADE" w:date="2020-01-02T17:23:00Z">
        <w:r>
          <w:rPr>
            <w:rFonts w:eastAsia="Times New Roman" w:cstheme="minorHAnsi"/>
            <w:color w:val="000000"/>
          </w:rPr>
          <w:t>obstacle detection system.</w:t>
        </w:r>
      </w:ins>
      <w:r w:rsidR="005F1AAE">
        <w:rPr>
          <w:rFonts w:eastAsia="Times New Roman" w:cstheme="minorHAnsi"/>
          <w:color w:val="000000"/>
        </w:rPr>
        <w:t xml:space="preserve"> Also, w</w:t>
      </w:r>
      <w:ins w:id="29" w:author="MEHUL WARADE" w:date="2020-01-02T17:24:00Z">
        <w:r w:rsidR="005F1AAE">
          <w:rPr>
            <w:rFonts w:eastAsia="Times New Roman" w:cstheme="minorHAnsi"/>
            <w:color w:val="000000"/>
          </w:rPr>
          <w:t xml:space="preserve">orked on Day Leave Management System for GMO </w:t>
        </w:r>
      </w:ins>
      <w:r w:rsidR="00812363">
        <w:rPr>
          <w:rFonts w:eastAsia="Times New Roman" w:cstheme="minorHAnsi"/>
          <w:color w:val="000000"/>
        </w:rPr>
        <w:t>Z. Com</w:t>
      </w:r>
      <w:ins w:id="30" w:author="MEHUL WARADE" w:date="2020-01-02T17:24:00Z">
        <w:r w:rsidR="005F1AAE">
          <w:rPr>
            <w:rFonts w:eastAsia="Times New Roman" w:cstheme="minorHAnsi"/>
            <w:color w:val="000000"/>
          </w:rPr>
          <w:t xml:space="preserve"> VNLabs in Vietnam as a DevOps Engineer.</w:t>
        </w:r>
      </w:ins>
    </w:p>
    <w:p w14:paraId="570E0DD9" w14:textId="1CE7A8C1" w:rsidR="00356989" w:rsidRDefault="009A57AC" w:rsidP="005F1AAE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Game Development in China</w:t>
      </w:r>
      <w:r w:rsidRPr="008D3E82">
        <w:rPr>
          <w:rFonts w:eastAsia="Times New Roman" w:cstheme="minorHAnsi"/>
          <w:color w:val="000000"/>
          <w:u w:val="single"/>
        </w:rPr>
        <w:t>:</w:t>
      </w:r>
      <w:r>
        <w:rPr>
          <w:rFonts w:eastAsia="Times New Roman" w:cstheme="minorHAnsi"/>
          <w:color w:val="000000"/>
        </w:rPr>
        <w:t xml:space="preserve"> Collaborated with students from Inner Mongolia University, China in developing a working arcade game in 2 weeks as a study abroad program. </w:t>
      </w:r>
      <w:r w:rsidR="005F1AAE">
        <w:rPr>
          <w:rFonts w:eastAsia="Times New Roman" w:cstheme="minorHAnsi"/>
          <w:color w:val="000000"/>
        </w:rPr>
        <w:t xml:space="preserve">The game was </w:t>
      </w:r>
      <w:r w:rsidR="00812363">
        <w:rPr>
          <w:rFonts w:eastAsia="Times New Roman" w:cstheme="minorHAnsi"/>
          <w:color w:val="000000"/>
        </w:rPr>
        <w:t>presented,</w:t>
      </w:r>
      <w:r w:rsidR="005F1AAE">
        <w:rPr>
          <w:rFonts w:eastAsia="Times New Roman" w:cstheme="minorHAnsi"/>
          <w:color w:val="000000"/>
        </w:rPr>
        <w:t xml:space="preserve"> and our team “Shoreso Plan” received an HD grade in the study tour.</w:t>
      </w:r>
    </w:p>
    <w:p w14:paraId="42322A72" w14:textId="32BBD34C" w:rsidR="00E65C0C" w:rsidRPr="00E6485F" w:rsidRDefault="00356989" w:rsidP="00E6485F">
      <w:pPr>
        <w:pStyle w:val="ListParagraph"/>
        <w:numPr>
          <w:ilvl w:val="0"/>
          <w:numId w:val="2"/>
        </w:numPr>
        <w:ind w:left="90" w:right="-720" w:hanging="180"/>
        <w:jc w:val="both"/>
        <w:rPr>
          <w:rFonts w:eastAsia="Times New Roman" w:cstheme="minorHAnsi"/>
          <w:color w:val="000000"/>
        </w:rPr>
      </w:pPr>
      <w:r w:rsidRPr="005F1AAE">
        <w:rPr>
          <w:rFonts w:eastAsia="Times New Roman" w:cstheme="minorHAnsi"/>
          <w:b/>
          <w:bCs/>
          <w:color w:val="000000"/>
          <w:u w:val="single"/>
        </w:rPr>
        <w:t>Developing Internet of Things:</w:t>
      </w:r>
      <w:r w:rsidRPr="005046B8">
        <w:rPr>
          <w:rFonts w:eastAsia="Times New Roman" w:cstheme="minorHAnsi"/>
          <w:color w:val="000000"/>
        </w:rPr>
        <w:t xml:space="preserve"> Developed a fully functional robot which is controlled by a web page. This was developed as a group project with a group of three people.</w:t>
      </w:r>
      <w:r>
        <w:rPr>
          <w:rFonts w:eastAsia="Times New Roman" w:cstheme="minorHAnsi"/>
          <w:color w:val="000000"/>
        </w:rPr>
        <w:t xml:space="preserve"> Secured HD in the unit.</w:t>
      </w:r>
    </w:p>
    <w:p w14:paraId="21DF034E" w14:textId="77777777" w:rsidR="00E6485F" w:rsidRDefault="00E6485F" w:rsidP="00E6485F">
      <w:pPr>
        <w:pStyle w:val="ListParagraph"/>
        <w:ind w:left="90" w:right="-720"/>
        <w:jc w:val="both"/>
        <w:rPr>
          <w:rFonts w:eastAsia="Times New Roman" w:cstheme="minorHAnsi"/>
          <w:color w:val="000000"/>
        </w:rPr>
      </w:pPr>
    </w:p>
    <w:p w14:paraId="26B81BC6" w14:textId="533C6F49" w:rsidR="00E65C0C" w:rsidRPr="003A5DE3" w:rsidRDefault="00E65C0C">
      <w:pPr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  <w:pPrChange w:id="31" w:author="MEHUL WARADE" w:date="2020-01-02T17:22:00Z">
          <w:pPr>
            <w:pBdr>
              <w:bottom w:val="single" w:sz="6" w:space="1" w:color="auto"/>
            </w:pBdr>
            <w:ind w:left="90" w:right="-720" w:hanging="360"/>
            <w:jc w:val="both"/>
          </w:pPr>
        </w:pPrChange>
      </w:pPr>
      <w:r>
        <w:rPr>
          <w:rFonts w:eastAsia="Times New Roman" w:cstheme="minorHAnsi"/>
          <w:b/>
          <w:i/>
          <w:color w:val="000000"/>
          <w:sz w:val="28"/>
          <w:szCs w:val="28"/>
        </w:rPr>
        <w:t>Research Paper and Publications</w:t>
      </w:r>
    </w:p>
    <w:p w14:paraId="109E137A" w14:textId="7631C45D" w:rsidR="00353A94" w:rsidRPr="007862B5" w:rsidRDefault="00E65C0C" w:rsidP="00353A9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r w:rsidRPr="007862B5">
        <w:rPr>
          <w:rFonts w:cstheme="minorHAnsi"/>
          <w:color w:val="000000" w:themeColor="text1"/>
          <w:shd w:val="clear" w:color="auto" w:fill="FFFFFF"/>
        </w:rPr>
        <w:t>Mehul Warade, Jean-Guy Schneider, and Kevin Lee. 2021. FEPAC: A Framework for Evaluating Parallel Algorithms on Cluster Architectures. In</w:t>
      </w:r>
      <w:r w:rsidRPr="007862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862B5">
        <w:rPr>
          <w:rStyle w:val="Emphasis"/>
          <w:rFonts w:cstheme="minorHAnsi"/>
          <w:i w:val="0"/>
          <w:iCs w:val="0"/>
          <w:color w:val="000000" w:themeColor="text1"/>
        </w:rPr>
        <w:t>2021 Australasian Computer Science Week Multiconference (ACSW '21), February 1–5, 2021, Dunedin, New Zealand.</w:t>
      </w:r>
      <w:r w:rsidRPr="007862B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862B5">
        <w:rPr>
          <w:rFonts w:cstheme="minorHAnsi"/>
          <w:color w:val="000000" w:themeColor="text1"/>
          <w:shd w:val="clear" w:color="auto" w:fill="FFFFFF"/>
        </w:rPr>
        <w:t>ACM, New York, NY</w:t>
      </w:r>
      <w:r w:rsidR="00353A94" w:rsidRPr="007862B5">
        <w:rPr>
          <w:rFonts w:cstheme="minorHAnsi"/>
          <w:color w:val="000000" w:themeColor="text1"/>
          <w:shd w:val="clear" w:color="auto" w:fill="FFFFFF"/>
        </w:rPr>
        <w:t>.</w:t>
      </w:r>
    </w:p>
    <w:p w14:paraId="43874A78" w14:textId="5C33F3F7" w:rsidR="00353A94" w:rsidRPr="00353A94" w:rsidRDefault="007862B5" w:rsidP="007862B5">
      <w:pPr>
        <w:ind w:right="-720" w:firstLine="90"/>
        <w:jc w:val="both"/>
        <w:rPr>
          <w:rFonts w:eastAsia="Times New Roman" w:cstheme="minorHAnsi"/>
          <w:b/>
          <w:i/>
          <w:color w:val="000000" w:themeColor="text1"/>
        </w:rPr>
      </w:pPr>
      <w:r>
        <w:rPr>
          <w:rFonts w:eastAsia="Times New Roman" w:cstheme="minorHAnsi"/>
          <w:b/>
          <w:i/>
        </w:rPr>
        <w:fldChar w:fldCharType="begin"/>
      </w:r>
      <w:r>
        <w:rPr>
          <w:rFonts w:eastAsia="Times New Roman" w:cstheme="minorHAnsi"/>
          <w:b/>
          <w:i/>
        </w:rPr>
        <w:instrText xml:space="preserve"> HYPERLINK "</w:instrText>
      </w:r>
      <w:r w:rsidRPr="007862B5">
        <w:rPr>
          <w:rFonts w:eastAsia="Times New Roman" w:cstheme="minorHAnsi"/>
          <w:b/>
          <w:i/>
        </w:rPr>
        <w:instrText>https://dl.acm.org/doi/abs/10.1145/3437378.3444363</w:instrText>
      </w:r>
      <w:r>
        <w:rPr>
          <w:rFonts w:eastAsia="Times New Roman" w:cstheme="minorHAnsi"/>
          <w:b/>
          <w:i/>
        </w:rPr>
        <w:instrText xml:space="preserve">" </w:instrText>
      </w:r>
      <w:r>
        <w:rPr>
          <w:rFonts w:eastAsia="Times New Roman" w:cstheme="minorHAnsi"/>
          <w:b/>
          <w:i/>
        </w:rPr>
        <w:fldChar w:fldCharType="separate"/>
      </w:r>
      <w:r w:rsidRPr="00BC3246">
        <w:rPr>
          <w:rStyle w:val="Hyperlink"/>
          <w:rFonts w:eastAsia="Times New Roman" w:cstheme="minorHAnsi"/>
          <w:b/>
          <w:i/>
        </w:rPr>
        <w:t>https://dl.acm.org/doi/abs/10.1145/3437378.3444363</w:t>
      </w:r>
      <w:r>
        <w:rPr>
          <w:rFonts w:eastAsia="Times New Roman" w:cstheme="minorHAnsi"/>
          <w:b/>
          <w:i/>
        </w:rPr>
        <w:fldChar w:fldCharType="end"/>
      </w:r>
      <w:r w:rsidR="00353A94" w:rsidRPr="00353A94">
        <w:rPr>
          <w:rFonts w:eastAsia="Times New Roman" w:cstheme="minorHAnsi"/>
          <w:b/>
          <w:i/>
          <w:color w:val="000000" w:themeColor="text1"/>
        </w:rPr>
        <w:t xml:space="preserve"> </w:t>
      </w:r>
    </w:p>
    <w:p w14:paraId="0E49E29D" w14:textId="77777777" w:rsidR="00353A94" w:rsidRPr="00353A94" w:rsidRDefault="00353A94" w:rsidP="00353A94">
      <w:pPr>
        <w:pStyle w:val="ListParagraph"/>
        <w:ind w:left="90" w:right="-720"/>
        <w:jc w:val="both"/>
        <w:rPr>
          <w:rFonts w:eastAsia="Times New Roman" w:cstheme="minorHAnsi"/>
          <w:b/>
          <w:i/>
          <w:color w:val="000000" w:themeColor="text1"/>
        </w:rPr>
      </w:pPr>
    </w:p>
    <w:p w14:paraId="2C7CFEFB" w14:textId="798ACE18" w:rsidR="00353A94" w:rsidRPr="007862B5" w:rsidRDefault="00353A94" w:rsidP="00353A9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r w:rsidRPr="007862B5">
        <w:rPr>
          <w:rFonts w:eastAsia="Times New Roman" w:cstheme="minorHAnsi"/>
          <w:color w:val="222222"/>
          <w:shd w:val="clear" w:color="auto" w:fill="FFFFFF"/>
          <w:lang w:val="en-AU"/>
        </w:rPr>
        <w:t>Warade, Mehul, Jean-Guy Schneider, and Kevin Lee. "Measuring the Energy and Performance of Scientific Workflows on Low-Power Clusters." Electronics 11, no. 11 (2022): 1801.</w:t>
      </w:r>
    </w:p>
    <w:p w14:paraId="7F8034FF" w14:textId="6A05DD96" w:rsidR="007862B5" w:rsidRPr="007862B5" w:rsidRDefault="007862B5" w:rsidP="007862B5">
      <w:pPr>
        <w:ind w:right="-720" w:firstLine="90"/>
        <w:jc w:val="both"/>
        <w:rPr>
          <w:rStyle w:val="Hyperlink"/>
          <w:rFonts w:cstheme="minorHAnsi"/>
          <w:b/>
          <w:bCs/>
          <w:i/>
          <w:iCs/>
          <w:shd w:val="clear" w:color="auto" w:fill="FFFFFF"/>
        </w:rPr>
      </w:pPr>
      <w:hyperlink r:id="rId8" w:history="1">
        <w:r w:rsidRPr="00BC3246">
          <w:rPr>
            <w:rStyle w:val="Hyperlink"/>
            <w:rFonts w:cstheme="minorHAnsi"/>
            <w:b/>
            <w:bCs/>
            <w:i/>
            <w:iCs/>
            <w:shd w:val="clear" w:color="auto" w:fill="FFFFFF"/>
          </w:rPr>
          <w:t>https://doi.org/10.3390/electronics11111801</w:t>
        </w:r>
      </w:hyperlink>
    </w:p>
    <w:p w14:paraId="5D1165EE" w14:textId="77777777" w:rsidR="007862B5" w:rsidRPr="007862B5" w:rsidRDefault="007862B5" w:rsidP="007862B5">
      <w:pPr>
        <w:pStyle w:val="ListParagraph"/>
        <w:ind w:left="90" w:right="-720"/>
        <w:jc w:val="both"/>
        <w:rPr>
          <w:rFonts w:eastAsia="Times New Roman" w:cstheme="minorHAnsi"/>
          <w:b/>
          <w:color w:val="000000" w:themeColor="text1"/>
        </w:rPr>
      </w:pPr>
    </w:p>
    <w:p w14:paraId="09E064F6" w14:textId="0E820A60" w:rsidR="007862B5" w:rsidRPr="007862B5" w:rsidRDefault="007862B5" w:rsidP="007862B5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r w:rsidRPr="007862B5">
        <w:t>Warade, M., Schneider, J.G. and Lee, K., 2022, October. Towards Energy-aware Scheduling of Scientific Workflows. In 2022 International Conference on Green Energy, Computing and Sustainable Technology (GECOST) (pp. 93-98). IEEE</w:t>
      </w:r>
      <w:r>
        <w:t>.</w:t>
      </w:r>
    </w:p>
    <w:p w14:paraId="2DD4B462" w14:textId="0E28674C" w:rsidR="007862B5" w:rsidRDefault="007862B5" w:rsidP="007862B5">
      <w:pPr>
        <w:pStyle w:val="ListParagraph"/>
        <w:ind w:left="90" w:right="-720"/>
        <w:jc w:val="both"/>
        <w:rPr>
          <w:rFonts w:eastAsia="Times New Roman" w:cstheme="minorHAnsi"/>
          <w:b/>
          <w:i/>
          <w:iCs/>
          <w:color w:val="000000" w:themeColor="text1"/>
        </w:rPr>
      </w:pPr>
      <w:hyperlink r:id="rId9" w:history="1">
        <w:r w:rsidRPr="00BC3246">
          <w:rPr>
            <w:rStyle w:val="Hyperlink"/>
            <w:rFonts w:eastAsia="Times New Roman" w:cstheme="minorHAnsi"/>
            <w:b/>
            <w:i/>
            <w:iCs/>
          </w:rPr>
          <w:t>https://doi.org/10.1109/GECOST55694.2022.10010634</w:t>
        </w:r>
      </w:hyperlink>
    </w:p>
    <w:p w14:paraId="3F0F8FA6" w14:textId="77777777" w:rsidR="007862B5" w:rsidRPr="007862B5" w:rsidRDefault="007862B5" w:rsidP="007862B5">
      <w:pPr>
        <w:pStyle w:val="ListParagraph"/>
        <w:ind w:left="90" w:right="-720"/>
        <w:jc w:val="both"/>
        <w:rPr>
          <w:rFonts w:eastAsia="Times New Roman" w:cstheme="minorHAnsi"/>
          <w:b/>
          <w:i/>
          <w:iCs/>
          <w:color w:val="000000" w:themeColor="text1"/>
        </w:rPr>
      </w:pPr>
    </w:p>
    <w:p w14:paraId="031D0744" w14:textId="403ECC5C" w:rsidR="007862B5" w:rsidRPr="007862B5" w:rsidRDefault="007862B5" w:rsidP="00353A94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r w:rsidRPr="007862B5">
        <w:t xml:space="preserve">Warade, M., Lee, K., Ranaweera, </w:t>
      </w:r>
      <w:proofErr w:type="gramStart"/>
      <w:r w:rsidRPr="007862B5">
        <w:t>C.</w:t>
      </w:r>
      <w:proofErr w:type="gramEnd"/>
      <w:r w:rsidRPr="007862B5">
        <w:t xml:space="preserve"> and Schneider, J.G., 2022, December. Energy Aware Adaptive Scheduling of Workflows. In 2022 IEEE Intl Conf on Parallel &amp; Distributed Processing with Applications, Big Data &amp; Cloud Computing, Sustainable Computing &amp; Communications, Social Computing &amp; Networking (ISPA/</w:t>
      </w:r>
      <w:proofErr w:type="spellStart"/>
      <w:r w:rsidRPr="007862B5">
        <w:t>BDCloud</w:t>
      </w:r>
      <w:proofErr w:type="spellEnd"/>
      <w:r w:rsidRPr="007862B5">
        <w:t>/</w:t>
      </w:r>
      <w:proofErr w:type="spellStart"/>
      <w:r w:rsidRPr="007862B5">
        <w:t>SocialCom</w:t>
      </w:r>
      <w:proofErr w:type="spellEnd"/>
      <w:r w:rsidRPr="007862B5">
        <w:t>/</w:t>
      </w:r>
      <w:proofErr w:type="spellStart"/>
      <w:r w:rsidRPr="007862B5">
        <w:t>SustainCom</w:t>
      </w:r>
      <w:proofErr w:type="spellEnd"/>
      <w:r w:rsidRPr="007862B5">
        <w:t>) (pp. 562-570). IEEE.</w:t>
      </w:r>
    </w:p>
    <w:p w14:paraId="4432AABB" w14:textId="4BAAFBD8" w:rsidR="007862B5" w:rsidRDefault="007862B5" w:rsidP="007862B5">
      <w:pPr>
        <w:pStyle w:val="ListParagraph"/>
        <w:ind w:left="90" w:right="-720"/>
        <w:jc w:val="both"/>
        <w:rPr>
          <w:rFonts w:eastAsia="Times New Roman" w:cstheme="minorHAnsi"/>
          <w:b/>
          <w:i/>
          <w:iCs/>
          <w:color w:val="000000" w:themeColor="text1"/>
        </w:rPr>
      </w:pPr>
      <w:hyperlink r:id="rId10" w:history="1">
        <w:r w:rsidRPr="00BC3246">
          <w:rPr>
            <w:rStyle w:val="Hyperlink"/>
            <w:rFonts w:eastAsia="Times New Roman" w:cstheme="minorHAnsi"/>
            <w:b/>
            <w:i/>
            <w:iCs/>
          </w:rPr>
          <w:t>https://doi.org/10.1109/ISPA-BDCloud-SocialCom-SustainCom57177.2022.00078</w:t>
        </w:r>
      </w:hyperlink>
      <w:r w:rsidRPr="007862B5">
        <w:rPr>
          <w:rFonts w:eastAsia="Times New Roman" w:cstheme="minorHAnsi"/>
          <w:b/>
          <w:i/>
          <w:iCs/>
          <w:color w:val="000000" w:themeColor="text1"/>
        </w:rPr>
        <w:t xml:space="preserve"> </w:t>
      </w:r>
    </w:p>
    <w:p w14:paraId="798C6E59" w14:textId="77777777" w:rsidR="007862B5" w:rsidRPr="007862B5" w:rsidRDefault="007862B5" w:rsidP="007862B5">
      <w:pPr>
        <w:pStyle w:val="ListParagraph"/>
        <w:ind w:left="90" w:right="-720"/>
        <w:jc w:val="both"/>
        <w:rPr>
          <w:rFonts w:eastAsia="Times New Roman" w:cstheme="minorHAnsi"/>
          <w:b/>
          <w:i/>
          <w:iCs/>
          <w:color w:val="000000" w:themeColor="text1"/>
        </w:rPr>
      </w:pPr>
    </w:p>
    <w:p w14:paraId="0DB62D06" w14:textId="3065B7D6" w:rsidR="005471FF" w:rsidRPr="005471FF" w:rsidRDefault="005471FF" w:rsidP="005471FF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r w:rsidRPr="005471FF">
        <w:rPr>
          <w:rFonts w:cstheme="minorHAnsi"/>
          <w:color w:val="222222"/>
          <w:shd w:val="clear" w:color="auto" w:fill="FFFFFF"/>
        </w:rPr>
        <w:t xml:space="preserve">Warade, M., Lee, K., Ranaweera, </w:t>
      </w:r>
      <w:proofErr w:type="gramStart"/>
      <w:r w:rsidRPr="005471FF">
        <w:rPr>
          <w:rFonts w:cstheme="minorHAnsi"/>
          <w:color w:val="222222"/>
          <w:shd w:val="clear" w:color="auto" w:fill="FFFFFF"/>
        </w:rPr>
        <w:t>C.</w:t>
      </w:r>
      <w:proofErr w:type="gramEnd"/>
      <w:r w:rsidRPr="005471FF">
        <w:rPr>
          <w:rFonts w:cstheme="minorHAnsi"/>
          <w:color w:val="222222"/>
          <w:shd w:val="clear" w:color="auto" w:fill="FFFFFF"/>
        </w:rPr>
        <w:t xml:space="preserve"> and Schneider, J.G., 2023, June. Monitoring the Energy Consumption of Docker Containers. In </w:t>
      </w:r>
      <w:r w:rsidRPr="005471FF">
        <w:rPr>
          <w:rFonts w:cstheme="minorHAnsi"/>
          <w:i/>
          <w:iCs/>
          <w:color w:val="222222"/>
          <w:shd w:val="clear" w:color="auto" w:fill="FFFFFF"/>
        </w:rPr>
        <w:t>2023 IEEE 47th Annual Computers, Software, and Applications Conference (COMPSAC)</w:t>
      </w:r>
      <w:r w:rsidRPr="005471FF">
        <w:rPr>
          <w:rFonts w:cstheme="minorHAnsi"/>
          <w:color w:val="222222"/>
          <w:shd w:val="clear" w:color="auto" w:fill="FFFFFF"/>
        </w:rPr>
        <w:t> (pp. 1703-1710). IEEE.</w:t>
      </w:r>
    </w:p>
    <w:p w14:paraId="19017A42" w14:textId="331BF7CE" w:rsidR="007862B5" w:rsidRDefault="005471FF" w:rsidP="005471FF">
      <w:pPr>
        <w:pStyle w:val="ListParagraph"/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hyperlink r:id="rId11" w:history="1">
        <w:r w:rsidRPr="00BC3246">
          <w:rPr>
            <w:rStyle w:val="Hyperlink"/>
            <w:rFonts w:eastAsia="Times New Roman" w:cstheme="minorHAnsi"/>
            <w:b/>
          </w:rPr>
          <w:t>https://doi.org/10.1109/COMPSAC57700.2023.00263</w:t>
        </w:r>
      </w:hyperlink>
    </w:p>
    <w:p w14:paraId="52FE60F1" w14:textId="77777777" w:rsidR="005471FF" w:rsidRPr="007862B5" w:rsidRDefault="005471FF" w:rsidP="005471FF">
      <w:pPr>
        <w:pStyle w:val="ListParagraph"/>
        <w:ind w:left="90" w:right="-720"/>
        <w:jc w:val="both"/>
        <w:rPr>
          <w:rFonts w:eastAsia="Times New Roman" w:cstheme="minorHAnsi"/>
          <w:b/>
          <w:color w:val="000000" w:themeColor="text1"/>
        </w:rPr>
      </w:pPr>
    </w:p>
    <w:p w14:paraId="23D0DC7C" w14:textId="2B4A066F" w:rsidR="005471FF" w:rsidRPr="005471FF" w:rsidRDefault="005471FF" w:rsidP="005471FF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r w:rsidRPr="005471FF">
        <w:rPr>
          <w:rFonts w:cstheme="minorHAnsi"/>
          <w:color w:val="222222"/>
          <w:shd w:val="clear" w:color="auto" w:fill="FFFFFF"/>
        </w:rPr>
        <w:t xml:space="preserve">Warade, M., Lee, K., Ranaweera, </w:t>
      </w:r>
      <w:proofErr w:type="gramStart"/>
      <w:r w:rsidRPr="005471FF">
        <w:rPr>
          <w:rFonts w:cstheme="minorHAnsi"/>
          <w:color w:val="222222"/>
          <w:shd w:val="clear" w:color="auto" w:fill="FFFFFF"/>
        </w:rPr>
        <w:t>C.</w:t>
      </w:r>
      <w:proofErr w:type="gramEnd"/>
      <w:r w:rsidRPr="005471FF">
        <w:rPr>
          <w:rFonts w:cstheme="minorHAnsi"/>
          <w:color w:val="222222"/>
          <w:shd w:val="clear" w:color="auto" w:fill="FFFFFF"/>
        </w:rPr>
        <w:t xml:space="preserve"> and Schneider, J.G., 2023, May. </w:t>
      </w:r>
      <w:proofErr w:type="spellStart"/>
      <w:r w:rsidRPr="005471FF">
        <w:rPr>
          <w:rFonts w:cstheme="minorHAnsi"/>
          <w:color w:val="222222"/>
          <w:shd w:val="clear" w:color="auto" w:fill="FFFFFF"/>
        </w:rPr>
        <w:t>Optimising</w:t>
      </w:r>
      <w:proofErr w:type="spellEnd"/>
      <w:r w:rsidRPr="005471FF">
        <w:rPr>
          <w:rFonts w:cstheme="minorHAnsi"/>
          <w:color w:val="222222"/>
          <w:shd w:val="clear" w:color="auto" w:fill="FFFFFF"/>
        </w:rPr>
        <w:t xml:space="preserve"> workflow execution for energy consumption and performance. In </w:t>
      </w:r>
      <w:r w:rsidRPr="005471FF">
        <w:rPr>
          <w:rFonts w:cstheme="minorHAnsi"/>
          <w:i/>
          <w:iCs/>
          <w:color w:val="222222"/>
          <w:shd w:val="clear" w:color="auto" w:fill="FFFFFF"/>
        </w:rPr>
        <w:t xml:space="preserve">2023 IEEE/ACM 7th International Workshop on Green </w:t>
      </w:r>
      <w:proofErr w:type="gramStart"/>
      <w:r w:rsidRPr="005471FF">
        <w:rPr>
          <w:rFonts w:cstheme="minorHAnsi"/>
          <w:i/>
          <w:iCs/>
          <w:color w:val="222222"/>
          <w:shd w:val="clear" w:color="auto" w:fill="FFFFFF"/>
        </w:rPr>
        <w:t>And</w:t>
      </w:r>
      <w:proofErr w:type="gramEnd"/>
      <w:r w:rsidRPr="005471FF">
        <w:rPr>
          <w:rFonts w:cstheme="minorHAnsi"/>
          <w:i/>
          <w:iCs/>
          <w:color w:val="222222"/>
          <w:shd w:val="clear" w:color="auto" w:fill="FFFFFF"/>
        </w:rPr>
        <w:t xml:space="preserve"> Sustainable Software (GREENS)</w:t>
      </w:r>
      <w:r w:rsidRPr="005471FF">
        <w:rPr>
          <w:rFonts w:cstheme="minorHAnsi"/>
          <w:color w:val="222222"/>
          <w:shd w:val="clear" w:color="auto" w:fill="FFFFFF"/>
        </w:rPr>
        <w:t> (pp. 24-29). IEEE.</w:t>
      </w:r>
    </w:p>
    <w:p w14:paraId="6F760364" w14:textId="0FF58350" w:rsidR="007862B5" w:rsidRDefault="005471FF" w:rsidP="005471FF">
      <w:pPr>
        <w:pStyle w:val="ListParagraph"/>
        <w:ind w:left="90" w:right="-720"/>
        <w:jc w:val="both"/>
        <w:rPr>
          <w:rFonts w:eastAsia="Times New Roman" w:cstheme="minorHAnsi"/>
          <w:b/>
          <w:color w:val="000000" w:themeColor="text1"/>
        </w:rPr>
      </w:pPr>
      <w:hyperlink r:id="rId12" w:history="1">
        <w:r w:rsidRPr="00BC3246">
          <w:rPr>
            <w:rStyle w:val="Hyperlink"/>
            <w:rFonts w:eastAsia="Times New Roman" w:cstheme="minorHAnsi"/>
            <w:b/>
          </w:rPr>
          <w:t>https://doi.org/10.1109/GREENS59328.2023.00011</w:t>
        </w:r>
      </w:hyperlink>
    </w:p>
    <w:p w14:paraId="58BB3B8C" w14:textId="77777777" w:rsidR="005471FF" w:rsidRPr="005471FF" w:rsidRDefault="005471FF" w:rsidP="005471FF">
      <w:pPr>
        <w:pStyle w:val="ListParagraph"/>
        <w:ind w:left="90" w:right="-720"/>
        <w:jc w:val="both"/>
        <w:rPr>
          <w:rFonts w:eastAsia="Times New Roman" w:cstheme="minorHAnsi"/>
          <w:b/>
          <w:color w:val="000000" w:themeColor="text1"/>
        </w:rPr>
      </w:pPr>
    </w:p>
    <w:p w14:paraId="4148C3AF" w14:textId="109E62EC" w:rsidR="007C07F4" w:rsidRPr="005471FF" w:rsidRDefault="005471FF" w:rsidP="005471FF">
      <w:pPr>
        <w:pStyle w:val="ListParagraph"/>
        <w:numPr>
          <w:ilvl w:val="0"/>
          <w:numId w:val="22"/>
        </w:numPr>
        <w:ind w:left="90" w:right="-720"/>
        <w:jc w:val="both"/>
        <w:rPr>
          <w:rFonts w:eastAsia="Times New Roman" w:cstheme="minorHAnsi"/>
          <w:bCs/>
          <w:color w:val="000000" w:themeColor="text1"/>
        </w:rPr>
      </w:pPr>
      <w:r w:rsidRPr="005471FF">
        <w:rPr>
          <w:rFonts w:eastAsia="Times New Roman" w:cstheme="minorHAnsi"/>
          <w:bCs/>
          <w:color w:val="000000" w:themeColor="text1"/>
        </w:rPr>
        <w:t>Energy and Scientific Workflows: Smart Scheduling and Execution</w:t>
      </w:r>
      <w:r>
        <w:rPr>
          <w:rFonts w:eastAsia="Times New Roman" w:cstheme="minorHAnsi"/>
          <w:bCs/>
          <w:color w:val="000000" w:themeColor="text1"/>
        </w:rPr>
        <w:t>, Journal of Information Science and Engineering, 2023</w:t>
      </w:r>
    </w:p>
    <w:p w14:paraId="7E9DB0E5" w14:textId="77777777" w:rsidR="00E6485F" w:rsidRDefault="00E6485F" w:rsidP="00D0430E">
      <w:pPr>
        <w:pStyle w:val="ListParagraph"/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</w:p>
    <w:p w14:paraId="7E31E39E" w14:textId="18AD79DF" w:rsidR="00D0430E" w:rsidRPr="003A5DE3" w:rsidRDefault="00D0430E" w:rsidP="00D0430E">
      <w:pPr>
        <w:pStyle w:val="ListParagraph"/>
        <w:pBdr>
          <w:bottom w:val="single" w:sz="6" w:space="1" w:color="auto"/>
        </w:pBdr>
        <w:ind w:left="-270" w:right="-720"/>
        <w:jc w:val="both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3A5DE3">
        <w:rPr>
          <w:rFonts w:eastAsia="Times New Roman" w:cstheme="minorHAnsi"/>
          <w:b/>
          <w:i/>
          <w:color w:val="000000"/>
          <w:sz w:val="28"/>
          <w:szCs w:val="28"/>
        </w:rPr>
        <w:t>Referees</w:t>
      </w:r>
    </w:p>
    <w:p w14:paraId="5AF6304A" w14:textId="302F926B" w:rsidR="00284604" w:rsidRDefault="00284604" w:rsidP="00D0430E">
      <w:pPr>
        <w:pStyle w:val="ListParagraph"/>
        <w:numPr>
          <w:ilvl w:val="0"/>
          <w:numId w:val="6"/>
        </w:numPr>
        <w:spacing w:before="100" w:beforeAutospacing="1" w:after="100" w:afterAutospacing="1"/>
        <w:ind w:left="90" w:right="-720" w:hanging="180"/>
        <w:jc w:val="both"/>
        <w:rPr>
          <w:rFonts w:cstheme="minorHAnsi"/>
        </w:rPr>
      </w:pPr>
      <w:r>
        <w:rPr>
          <w:rFonts w:cstheme="minorHAnsi"/>
        </w:rPr>
        <w:t xml:space="preserve">Kevin Lee (Tutor </w:t>
      </w:r>
      <w:r w:rsidR="0014536F">
        <w:rPr>
          <w:rFonts w:cstheme="minorHAnsi"/>
        </w:rPr>
        <w:t>and Honours Supervisor</w:t>
      </w:r>
      <w:r>
        <w:rPr>
          <w:rFonts w:cstheme="minorHAnsi"/>
        </w:rPr>
        <w:t>):</w:t>
      </w:r>
    </w:p>
    <w:p w14:paraId="6B37A68E" w14:textId="52E85D76" w:rsidR="0014536F" w:rsidRPr="002F298D" w:rsidRDefault="00284604" w:rsidP="0014536F">
      <w:pPr>
        <w:pStyle w:val="ListParagraph"/>
        <w:numPr>
          <w:ilvl w:val="0"/>
          <w:numId w:val="13"/>
        </w:numPr>
        <w:spacing w:before="100" w:beforeAutospacing="1" w:after="100" w:afterAutospacing="1"/>
        <w:ind w:right="-720"/>
        <w:jc w:val="both"/>
      </w:pPr>
      <w:r>
        <w:rPr>
          <w:rFonts w:cstheme="minorHAnsi"/>
        </w:rPr>
        <w:t xml:space="preserve">Email: </w:t>
      </w:r>
      <w:hyperlink r:id="rId13" w:history="1">
        <w:r w:rsidRPr="00CA4328">
          <w:rPr>
            <w:rStyle w:val="Hyperlink"/>
            <w:rFonts w:cstheme="minorHAnsi"/>
          </w:rPr>
          <w:t>kevin.lee@deakin.edu.au</w:t>
        </w:r>
      </w:hyperlink>
      <w:r>
        <w:rPr>
          <w:rFonts w:cstheme="minorHAnsi"/>
        </w:rPr>
        <w:t xml:space="preserve"> </w:t>
      </w:r>
    </w:p>
    <w:p w14:paraId="5B9325F9" w14:textId="4838D48C" w:rsidR="003A5DE3" w:rsidRDefault="0014536F" w:rsidP="0014536F">
      <w:pPr>
        <w:pStyle w:val="ListParagraph"/>
        <w:numPr>
          <w:ilvl w:val="0"/>
          <w:numId w:val="21"/>
        </w:numPr>
        <w:spacing w:before="100" w:beforeAutospacing="1" w:after="100" w:afterAutospacing="1"/>
        <w:ind w:left="90" w:right="-720" w:hanging="180"/>
        <w:jc w:val="both"/>
      </w:pPr>
      <w:r>
        <w:t>Jean-Guy Schneider (Honours Supervisor and Mentor)</w:t>
      </w:r>
    </w:p>
    <w:p w14:paraId="473EE36A" w14:textId="4A2A947E" w:rsidR="0014536F" w:rsidRDefault="0014536F" w:rsidP="0014536F">
      <w:pPr>
        <w:pStyle w:val="ListParagraph"/>
        <w:numPr>
          <w:ilvl w:val="1"/>
          <w:numId w:val="21"/>
        </w:numPr>
        <w:spacing w:before="100" w:beforeAutospacing="1" w:after="100" w:afterAutospacing="1"/>
        <w:ind w:right="-720"/>
        <w:jc w:val="both"/>
      </w:pPr>
      <w:r>
        <w:t xml:space="preserve">Email: </w:t>
      </w:r>
      <w:hyperlink r:id="rId14" w:history="1">
        <w:r w:rsidRPr="00034B1F">
          <w:rPr>
            <w:rStyle w:val="Hyperlink"/>
          </w:rPr>
          <w:t>jeanguy.schneider@deakin.edu.au</w:t>
        </w:r>
      </w:hyperlink>
      <w:r>
        <w:t xml:space="preserve"> </w:t>
      </w:r>
    </w:p>
    <w:sectPr w:rsidR="0014536F" w:rsidSect="002D3374">
      <w:pgSz w:w="12240" w:h="15840"/>
      <w:pgMar w:top="144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C4"/>
    <w:multiLevelType w:val="hybridMultilevel"/>
    <w:tmpl w:val="2FDC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735"/>
    <w:multiLevelType w:val="hybridMultilevel"/>
    <w:tmpl w:val="6198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346D"/>
    <w:multiLevelType w:val="multilevel"/>
    <w:tmpl w:val="EB9A2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33D0D"/>
    <w:multiLevelType w:val="multilevel"/>
    <w:tmpl w:val="EB9A2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621DA"/>
    <w:multiLevelType w:val="hybridMultilevel"/>
    <w:tmpl w:val="C12E9C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8E63AFB"/>
    <w:multiLevelType w:val="hybridMultilevel"/>
    <w:tmpl w:val="ABBCC5E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3CB23C2"/>
    <w:multiLevelType w:val="hybridMultilevel"/>
    <w:tmpl w:val="EF4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7ED4"/>
    <w:multiLevelType w:val="hybridMultilevel"/>
    <w:tmpl w:val="A37E966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76D069D"/>
    <w:multiLevelType w:val="hybridMultilevel"/>
    <w:tmpl w:val="A54CE4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8765B"/>
    <w:multiLevelType w:val="hybridMultilevel"/>
    <w:tmpl w:val="8FD2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E94"/>
    <w:multiLevelType w:val="hybridMultilevel"/>
    <w:tmpl w:val="C7EC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C2968"/>
    <w:multiLevelType w:val="hybridMultilevel"/>
    <w:tmpl w:val="592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B6583"/>
    <w:multiLevelType w:val="hybridMultilevel"/>
    <w:tmpl w:val="3C5CEB3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60F548F"/>
    <w:multiLevelType w:val="hybridMultilevel"/>
    <w:tmpl w:val="92FAF7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451FDC"/>
    <w:multiLevelType w:val="hybridMultilevel"/>
    <w:tmpl w:val="0A666D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9183C73"/>
    <w:multiLevelType w:val="hybridMultilevel"/>
    <w:tmpl w:val="8DF0C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A0343"/>
    <w:multiLevelType w:val="hybridMultilevel"/>
    <w:tmpl w:val="36105E7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0F15076"/>
    <w:multiLevelType w:val="hybridMultilevel"/>
    <w:tmpl w:val="8C0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9F9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65998"/>
    <w:multiLevelType w:val="multilevel"/>
    <w:tmpl w:val="C7C4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11ADC"/>
    <w:multiLevelType w:val="hybridMultilevel"/>
    <w:tmpl w:val="5932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50621"/>
    <w:multiLevelType w:val="hybridMultilevel"/>
    <w:tmpl w:val="A0BA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15B6B"/>
    <w:multiLevelType w:val="multilevel"/>
    <w:tmpl w:val="CB6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77AB"/>
    <w:multiLevelType w:val="hybridMultilevel"/>
    <w:tmpl w:val="51AEFB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14A7E74"/>
    <w:multiLevelType w:val="hybridMultilevel"/>
    <w:tmpl w:val="163A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37586"/>
    <w:multiLevelType w:val="hybridMultilevel"/>
    <w:tmpl w:val="A878AE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5382FB7"/>
    <w:multiLevelType w:val="hybridMultilevel"/>
    <w:tmpl w:val="78188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FA2DBC"/>
    <w:multiLevelType w:val="hybridMultilevel"/>
    <w:tmpl w:val="177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636C"/>
    <w:multiLevelType w:val="hybridMultilevel"/>
    <w:tmpl w:val="04C659F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B6942B3"/>
    <w:multiLevelType w:val="hybridMultilevel"/>
    <w:tmpl w:val="3A8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B0BA5"/>
    <w:multiLevelType w:val="hybridMultilevel"/>
    <w:tmpl w:val="B3B4AB66"/>
    <w:lvl w:ilvl="0" w:tplc="0C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E945A27"/>
    <w:multiLevelType w:val="multilevel"/>
    <w:tmpl w:val="A7E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960913">
    <w:abstractNumId w:val="28"/>
  </w:num>
  <w:num w:numId="2" w16cid:durableId="1013217378">
    <w:abstractNumId w:val="30"/>
  </w:num>
  <w:num w:numId="3" w16cid:durableId="16277690">
    <w:abstractNumId w:val="20"/>
  </w:num>
  <w:num w:numId="4" w16cid:durableId="1649743190">
    <w:abstractNumId w:val="18"/>
  </w:num>
  <w:num w:numId="5" w16cid:durableId="1184130905">
    <w:abstractNumId w:val="1"/>
  </w:num>
  <w:num w:numId="6" w16cid:durableId="917594287">
    <w:abstractNumId w:val="21"/>
  </w:num>
  <w:num w:numId="7" w16cid:durableId="1564674857">
    <w:abstractNumId w:val="23"/>
  </w:num>
  <w:num w:numId="8" w16cid:durableId="1104694001">
    <w:abstractNumId w:val="26"/>
  </w:num>
  <w:num w:numId="9" w16cid:durableId="2123574382">
    <w:abstractNumId w:val="14"/>
  </w:num>
  <w:num w:numId="10" w16cid:durableId="217791437">
    <w:abstractNumId w:val="12"/>
  </w:num>
  <w:num w:numId="11" w16cid:durableId="2021394146">
    <w:abstractNumId w:val="5"/>
  </w:num>
  <w:num w:numId="12" w16cid:durableId="590359438">
    <w:abstractNumId w:val="4"/>
  </w:num>
  <w:num w:numId="13" w16cid:durableId="1036347807">
    <w:abstractNumId w:val="16"/>
  </w:num>
  <w:num w:numId="14" w16cid:durableId="1758600525">
    <w:abstractNumId w:val="29"/>
  </w:num>
  <w:num w:numId="15" w16cid:durableId="1238250016">
    <w:abstractNumId w:val="27"/>
  </w:num>
  <w:num w:numId="16" w16cid:durableId="320042610">
    <w:abstractNumId w:val="15"/>
  </w:num>
  <w:num w:numId="17" w16cid:durableId="380330751">
    <w:abstractNumId w:val="13"/>
  </w:num>
  <w:num w:numId="18" w16cid:durableId="1836189136">
    <w:abstractNumId w:val="24"/>
  </w:num>
  <w:num w:numId="19" w16cid:durableId="1457062040">
    <w:abstractNumId w:val="7"/>
  </w:num>
  <w:num w:numId="20" w16cid:durableId="1203132207">
    <w:abstractNumId w:val="25"/>
  </w:num>
  <w:num w:numId="21" w16cid:durableId="1832479830">
    <w:abstractNumId w:val="8"/>
  </w:num>
  <w:num w:numId="22" w16cid:durableId="671109281">
    <w:abstractNumId w:val="2"/>
  </w:num>
  <w:num w:numId="23" w16cid:durableId="685715233">
    <w:abstractNumId w:val="3"/>
  </w:num>
  <w:num w:numId="24" w16cid:durableId="776875033">
    <w:abstractNumId w:val="22"/>
  </w:num>
  <w:num w:numId="25" w16cid:durableId="131825511">
    <w:abstractNumId w:val="17"/>
  </w:num>
  <w:num w:numId="26" w16cid:durableId="428162732">
    <w:abstractNumId w:val="9"/>
  </w:num>
  <w:num w:numId="27" w16cid:durableId="219633426">
    <w:abstractNumId w:val="11"/>
  </w:num>
  <w:num w:numId="28" w16cid:durableId="993601587">
    <w:abstractNumId w:val="10"/>
  </w:num>
  <w:num w:numId="29" w16cid:durableId="998577754">
    <w:abstractNumId w:val="0"/>
  </w:num>
  <w:num w:numId="30" w16cid:durableId="1202786922">
    <w:abstractNumId w:val="6"/>
  </w:num>
  <w:num w:numId="31" w16cid:durableId="105670739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HUL WARADE">
    <w15:presenceInfo w15:providerId="AD" w15:userId="S::mwarade@deakin.edu.au::30a550b0-9ce5-48f8-806a-2b44d97b44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tTQwMDOzMDQzMTRR0lEKTi0uzszPAykwqwUA0md5PCwAAAA="/>
  </w:docVars>
  <w:rsids>
    <w:rsidRoot w:val="002F298D"/>
    <w:rsid w:val="00000B06"/>
    <w:rsid w:val="000121A4"/>
    <w:rsid w:val="000168C2"/>
    <w:rsid w:val="00030FE4"/>
    <w:rsid w:val="00041E8E"/>
    <w:rsid w:val="0008480C"/>
    <w:rsid w:val="000E59F8"/>
    <w:rsid w:val="00127B4B"/>
    <w:rsid w:val="00131783"/>
    <w:rsid w:val="00144F91"/>
    <w:rsid w:val="0014536F"/>
    <w:rsid w:val="00166FFE"/>
    <w:rsid w:val="002012D8"/>
    <w:rsid w:val="0020542A"/>
    <w:rsid w:val="002356B4"/>
    <w:rsid w:val="00276CDA"/>
    <w:rsid w:val="00284604"/>
    <w:rsid w:val="002B09CB"/>
    <w:rsid w:val="002D3374"/>
    <w:rsid w:val="002F298D"/>
    <w:rsid w:val="00353A94"/>
    <w:rsid w:val="00356989"/>
    <w:rsid w:val="0036716F"/>
    <w:rsid w:val="003A5130"/>
    <w:rsid w:val="003A5DE3"/>
    <w:rsid w:val="003B7FD2"/>
    <w:rsid w:val="003F02E7"/>
    <w:rsid w:val="00415FF5"/>
    <w:rsid w:val="005046B8"/>
    <w:rsid w:val="005471FF"/>
    <w:rsid w:val="00564BBE"/>
    <w:rsid w:val="0056620F"/>
    <w:rsid w:val="005845B7"/>
    <w:rsid w:val="005E7566"/>
    <w:rsid w:val="005F1AAE"/>
    <w:rsid w:val="00650550"/>
    <w:rsid w:val="0068455B"/>
    <w:rsid w:val="0069268B"/>
    <w:rsid w:val="006A5AA1"/>
    <w:rsid w:val="007017E6"/>
    <w:rsid w:val="00715B0E"/>
    <w:rsid w:val="00734E97"/>
    <w:rsid w:val="0074174D"/>
    <w:rsid w:val="0074457C"/>
    <w:rsid w:val="00766CE5"/>
    <w:rsid w:val="007862B5"/>
    <w:rsid w:val="007A27DF"/>
    <w:rsid w:val="007A40E5"/>
    <w:rsid w:val="007C07F4"/>
    <w:rsid w:val="007D510D"/>
    <w:rsid w:val="00812363"/>
    <w:rsid w:val="008D3E82"/>
    <w:rsid w:val="009276C9"/>
    <w:rsid w:val="00941FDB"/>
    <w:rsid w:val="00950207"/>
    <w:rsid w:val="00951E52"/>
    <w:rsid w:val="00952FEE"/>
    <w:rsid w:val="009879E4"/>
    <w:rsid w:val="00993A5B"/>
    <w:rsid w:val="009A57AC"/>
    <w:rsid w:val="009C31C6"/>
    <w:rsid w:val="00A3159C"/>
    <w:rsid w:val="00A43E1D"/>
    <w:rsid w:val="00A8583D"/>
    <w:rsid w:val="00AA4455"/>
    <w:rsid w:val="00AB38B8"/>
    <w:rsid w:val="00B244A0"/>
    <w:rsid w:val="00B4413B"/>
    <w:rsid w:val="00B5317C"/>
    <w:rsid w:val="00B732E9"/>
    <w:rsid w:val="00BA75EB"/>
    <w:rsid w:val="00BC1221"/>
    <w:rsid w:val="00BC303A"/>
    <w:rsid w:val="00BD3599"/>
    <w:rsid w:val="00BD6A2E"/>
    <w:rsid w:val="00BE4AE7"/>
    <w:rsid w:val="00BE6F3F"/>
    <w:rsid w:val="00CB02F0"/>
    <w:rsid w:val="00CD52F5"/>
    <w:rsid w:val="00D0430E"/>
    <w:rsid w:val="00D97643"/>
    <w:rsid w:val="00E6485F"/>
    <w:rsid w:val="00E65C0C"/>
    <w:rsid w:val="00E82B5C"/>
    <w:rsid w:val="00E82C35"/>
    <w:rsid w:val="00ED53F4"/>
    <w:rsid w:val="00ED6735"/>
    <w:rsid w:val="00EF3896"/>
    <w:rsid w:val="00F66443"/>
    <w:rsid w:val="00F9108E"/>
    <w:rsid w:val="00FE4180"/>
    <w:rsid w:val="00F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F8E"/>
  <w15:chartTrackingRefBased/>
  <w15:docId w15:val="{A6A5E2F6-7018-4112-AE0A-E8F88DA0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98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2F298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430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9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D510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65C0C"/>
  </w:style>
  <w:style w:type="character" w:styleId="Emphasis">
    <w:name w:val="Emphasis"/>
    <w:basedOn w:val="DefaultParagraphFont"/>
    <w:uiPriority w:val="20"/>
    <w:qFormat/>
    <w:rsid w:val="00E65C0C"/>
    <w:rPr>
      <w:i/>
      <w:iCs/>
    </w:rPr>
  </w:style>
  <w:style w:type="paragraph" w:customStyle="1" w:styleId="Default">
    <w:name w:val="Default"/>
    <w:rsid w:val="00715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5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lectronics11111801" TargetMode="External"/><Relationship Id="rId13" Type="http://schemas.openxmlformats.org/officeDocument/2006/relationships/hyperlink" Target="mailto:kevin.lee@deakin.edu.au" TargetMode="External"/><Relationship Id="rId3" Type="http://schemas.openxmlformats.org/officeDocument/2006/relationships/styles" Target="styles.xml"/><Relationship Id="rId7" Type="http://schemas.openxmlformats.org/officeDocument/2006/relationships/hyperlink" Target="https://mehulwarade.com" TargetMode="External"/><Relationship Id="rId12" Type="http://schemas.openxmlformats.org/officeDocument/2006/relationships/hyperlink" Target="https://doi.org/10.1109/GREENS59328.2023.000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mailto:mehulwarade@gmail.com" TargetMode="External"/><Relationship Id="rId11" Type="http://schemas.openxmlformats.org/officeDocument/2006/relationships/hyperlink" Target="https://doi.org/10.1109/COMPSAC57700.2023.0026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ISPA-BDCloud-SocialCom-SustainCom57177.2022.000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9/GECOST55694.2022.10010634" TargetMode="External"/><Relationship Id="rId14" Type="http://schemas.openxmlformats.org/officeDocument/2006/relationships/hyperlink" Target="mailto:jeanguy.schneider@deaki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B12E7-61CD-485E-A4CE-79411AC1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MEHUL WARADE</cp:lastModifiedBy>
  <cp:revision>63</cp:revision>
  <cp:lastPrinted>2020-12-09T11:22:00Z</cp:lastPrinted>
  <dcterms:created xsi:type="dcterms:W3CDTF">2017-07-22T06:47:00Z</dcterms:created>
  <dcterms:modified xsi:type="dcterms:W3CDTF">2023-10-11T03:07:00Z</dcterms:modified>
</cp:coreProperties>
</file>